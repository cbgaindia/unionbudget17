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24" w:rsidRPr="00CC47C0" w:rsidRDefault="006C4419" w:rsidP="006C4419">
      <w:pPr>
        <w:jc w:val="center"/>
        <w:rPr>
          <w:b/>
        </w:rPr>
      </w:pPr>
      <w:bookmarkStart w:id="0" w:name="_GoBack"/>
      <w:bookmarkEnd w:id="0"/>
      <w:r w:rsidRPr="00CC47C0">
        <w:rPr>
          <w:b/>
          <w:bCs/>
        </w:rPr>
        <w:t>7. RURAL DEVELOPMENT </w:t>
      </w:r>
    </w:p>
    <w:p w:rsidR="00F21F89" w:rsidRPr="00CC47C0" w:rsidRDefault="00F21F89" w:rsidP="00CC47C0">
      <w:pPr>
        <w:rPr>
          <w:b/>
        </w:rPr>
      </w:pPr>
      <w:r w:rsidRPr="00CC47C0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C6DD0" wp14:editId="564D7364">
                <wp:simplePos x="0" y="0"/>
                <wp:positionH relativeFrom="column">
                  <wp:posOffset>9525</wp:posOffset>
                </wp:positionH>
                <wp:positionV relativeFrom="paragraph">
                  <wp:posOffset>19685</wp:posOffset>
                </wp:positionV>
                <wp:extent cx="5724525" cy="20574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89" w:rsidRDefault="006C4419" w:rsidP="006C441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Highlights</w:t>
                            </w:r>
                          </w:p>
                          <w:p w:rsidR="00F21F89" w:rsidRPr="00B25C6E" w:rsidRDefault="00F21F89" w:rsidP="00F21F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</w:pPr>
                            <w:r w:rsidRPr="00B25C6E">
                              <w:t xml:space="preserve">Mission </w:t>
                            </w:r>
                            <w:proofErr w:type="spellStart"/>
                            <w:r w:rsidRPr="006C4419">
                              <w:rPr>
                                <w:i/>
                                <w:iCs/>
                              </w:rPr>
                              <w:t>Antyodaya</w:t>
                            </w:r>
                            <w:proofErr w:type="spellEnd"/>
                            <w:r w:rsidRPr="00B25C6E">
                              <w:t xml:space="preserve"> to bring one crore households out of poverty and to make 50,000 gram panchayats poverty free by </w:t>
                            </w:r>
                            <w:r w:rsidR="006C4419">
                              <w:t xml:space="preserve">year </w:t>
                            </w:r>
                            <w:r w:rsidRPr="00B25C6E">
                              <w:t>2019</w:t>
                            </w:r>
                          </w:p>
                          <w:p w:rsidR="00F21F89" w:rsidRPr="00B25C6E" w:rsidRDefault="006C4419" w:rsidP="00F21F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</w:pPr>
                            <w:r>
                              <w:t>A composite index for poverty-</w:t>
                            </w:r>
                            <w:r w:rsidR="00F21F89" w:rsidRPr="00B25C6E">
                              <w:t>free gram panchayats would be developed to monitor the progress from the baseline</w:t>
                            </w:r>
                          </w:p>
                          <w:p w:rsidR="00F21F89" w:rsidRPr="00B25C6E" w:rsidRDefault="00F21F89" w:rsidP="006C44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</w:pPr>
                            <w:r>
                              <w:t xml:space="preserve">Budget provision </w:t>
                            </w:r>
                            <w:r w:rsidR="00FD0D54">
                              <w:t xml:space="preserve">has been increased to </w:t>
                            </w:r>
                            <w:proofErr w:type="spellStart"/>
                            <w:r w:rsidR="00FD0D54">
                              <w:t>Rs</w:t>
                            </w:r>
                            <w:proofErr w:type="spellEnd"/>
                            <w:r w:rsidR="00FD0D54">
                              <w:t xml:space="preserve">. 48,000 crore in 2017-18 </w:t>
                            </w:r>
                            <w:r w:rsidR="006C4419">
                              <w:t xml:space="preserve">(BE) </w:t>
                            </w:r>
                            <w:r w:rsidR="00FD0D54">
                              <w:t xml:space="preserve">from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 w:rsidR="00A77E6D">
                              <w:t>.</w:t>
                            </w:r>
                            <w:r>
                              <w:t xml:space="preserve"> 47,499</w:t>
                            </w:r>
                            <w:r w:rsidRPr="00B25C6E">
                              <w:t xml:space="preserve"> crore under MGNREGA in</w:t>
                            </w:r>
                            <w:r w:rsidR="00A77E6D">
                              <w:t xml:space="preserve"> 2016-17 </w:t>
                            </w:r>
                            <w:r w:rsidR="00FD0D54">
                              <w:t>(</w:t>
                            </w:r>
                            <w:r w:rsidR="00A77E6D">
                              <w:t>RE</w:t>
                            </w:r>
                            <w:r w:rsidR="00FD0D54">
                              <w:t>)</w:t>
                            </w:r>
                            <w:r w:rsidR="00A77E6D">
                              <w:t xml:space="preserve"> </w:t>
                            </w:r>
                          </w:p>
                          <w:p w:rsidR="00F21F89" w:rsidRPr="00B25C6E" w:rsidRDefault="00F21F89" w:rsidP="006C44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5"/>
                              </w:tabs>
                              <w:ind w:left="426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="00FD0D54">
                              <w:t xml:space="preserve">Allocation for </w:t>
                            </w:r>
                            <w:r>
                              <w:t xml:space="preserve">Pradhan </w:t>
                            </w:r>
                            <w:proofErr w:type="spellStart"/>
                            <w:r>
                              <w:t>Mantri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Yojana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Gramin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D0D54">
                              <w:t xml:space="preserve">increased </w:t>
                            </w:r>
                            <w:r>
                              <w:t xml:space="preserve">from </w:t>
                            </w:r>
                            <w:proofErr w:type="spellStart"/>
                            <w:r w:rsidR="00FD0D54">
                              <w:t>Rs</w:t>
                            </w:r>
                            <w:proofErr w:type="spellEnd"/>
                            <w:r w:rsidR="00FD0D54">
                              <w:t xml:space="preserve">. </w:t>
                            </w:r>
                            <w:r>
                              <w:t xml:space="preserve">16,000 crore in 2016-17 </w:t>
                            </w:r>
                            <w:r w:rsidR="00FD0D54">
                              <w:t xml:space="preserve">(RE) </w:t>
                            </w:r>
                            <w:r>
                              <w:t xml:space="preserve">to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.</w:t>
                            </w:r>
                            <w:r w:rsidR="00FD0D54">
                              <w:t xml:space="preserve"> 23,000 crore in 2017-18 (BE)</w:t>
                            </w:r>
                          </w:p>
                          <w:p w:rsidR="00F21F89" w:rsidRDefault="00F21F89" w:rsidP="00F21F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1.55pt;width:450.7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">
                <v:textbox>
                  <w:txbxContent>
                    <w:p w:rsidR="00F21F89" w:rsidRDefault="006C4419" w:rsidP="006C441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Highlights</w:t>
                      </w:r>
                    </w:p>
                    <w:p w:rsidR="00F21F89" w:rsidRPr="00B25C6E" w:rsidRDefault="00F21F89" w:rsidP="00F21F8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</w:pPr>
                      <w:r w:rsidRPr="00B25C6E">
                        <w:t xml:space="preserve">Mission </w:t>
                      </w:r>
                      <w:proofErr w:type="spellStart"/>
                      <w:r w:rsidRPr="006C4419">
                        <w:rPr>
                          <w:i/>
                          <w:iCs/>
                        </w:rPr>
                        <w:t>Antyodaya</w:t>
                      </w:r>
                      <w:proofErr w:type="spellEnd"/>
                      <w:r w:rsidRPr="00B25C6E">
                        <w:t xml:space="preserve"> to bring one crore households out of poverty and to make 50,000 gram panchayats poverty free by </w:t>
                      </w:r>
                      <w:r w:rsidR="006C4419">
                        <w:t xml:space="preserve">year </w:t>
                      </w:r>
                      <w:r w:rsidRPr="00B25C6E">
                        <w:t>2019</w:t>
                      </w:r>
                    </w:p>
                    <w:p w:rsidR="00F21F89" w:rsidRPr="00B25C6E" w:rsidRDefault="006C4419" w:rsidP="00F21F8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</w:pPr>
                      <w:r>
                        <w:t>A composite index for poverty-</w:t>
                      </w:r>
                      <w:r w:rsidR="00F21F89" w:rsidRPr="00B25C6E">
                        <w:t>free gram panchayats would be developed to monitor the progress from the baseline</w:t>
                      </w:r>
                    </w:p>
                    <w:p w:rsidR="00F21F89" w:rsidRPr="00B25C6E" w:rsidRDefault="00F21F89" w:rsidP="006C44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</w:pPr>
                      <w:r>
                        <w:t xml:space="preserve">Budget provision </w:t>
                      </w:r>
                      <w:r w:rsidR="00FD0D54">
                        <w:t xml:space="preserve">has been increased to </w:t>
                      </w:r>
                      <w:proofErr w:type="spellStart"/>
                      <w:r w:rsidR="00FD0D54">
                        <w:t>Rs</w:t>
                      </w:r>
                      <w:proofErr w:type="spellEnd"/>
                      <w:r w:rsidR="00FD0D54">
                        <w:t>. 48,000 crore in 2017-18</w:t>
                      </w:r>
                      <w:r w:rsidR="00FD0D54">
                        <w:t xml:space="preserve"> </w:t>
                      </w:r>
                      <w:r w:rsidR="006C4419">
                        <w:t xml:space="preserve">(BE) </w:t>
                      </w:r>
                      <w:r w:rsidR="00FD0D54">
                        <w:t xml:space="preserve">from </w:t>
                      </w:r>
                      <w:proofErr w:type="spellStart"/>
                      <w:r>
                        <w:t>Rs</w:t>
                      </w:r>
                      <w:proofErr w:type="spellEnd"/>
                      <w:r w:rsidR="00A77E6D">
                        <w:t>.</w:t>
                      </w:r>
                      <w:r>
                        <w:t xml:space="preserve"> 47,499</w:t>
                      </w:r>
                      <w:r w:rsidRPr="00B25C6E">
                        <w:t xml:space="preserve"> crore under MGNREGA in</w:t>
                      </w:r>
                      <w:r w:rsidR="00A77E6D">
                        <w:t xml:space="preserve"> 2016-17 </w:t>
                      </w:r>
                      <w:r w:rsidR="00FD0D54">
                        <w:t>(</w:t>
                      </w:r>
                      <w:r w:rsidR="00A77E6D">
                        <w:t>RE</w:t>
                      </w:r>
                      <w:r w:rsidR="00FD0D54">
                        <w:t>)</w:t>
                      </w:r>
                      <w:r w:rsidR="00A77E6D">
                        <w:t xml:space="preserve"> </w:t>
                      </w:r>
                    </w:p>
                    <w:p w:rsidR="00F21F89" w:rsidRPr="00B25C6E" w:rsidRDefault="00F21F89" w:rsidP="006C44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95"/>
                        </w:tabs>
                        <w:ind w:left="426"/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tab/>
                      </w:r>
                      <w:r w:rsidR="00FD0D54">
                        <w:t xml:space="preserve">Allocation for </w:t>
                      </w:r>
                      <w:r>
                        <w:t xml:space="preserve">Pradhan </w:t>
                      </w:r>
                      <w:proofErr w:type="spellStart"/>
                      <w:r>
                        <w:t>Mantri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Yojana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Gramin</w:t>
                      </w:r>
                      <w:proofErr w:type="spellEnd"/>
                      <w:r>
                        <w:t xml:space="preserve"> </w:t>
                      </w:r>
                      <w:r w:rsidR="00FD0D54">
                        <w:t xml:space="preserve">increased </w:t>
                      </w:r>
                      <w:r>
                        <w:t xml:space="preserve">from </w:t>
                      </w:r>
                      <w:proofErr w:type="spellStart"/>
                      <w:r w:rsidR="00FD0D54">
                        <w:t>Rs</w:t>
                      </w:r>
                      <w:proofErr w:type="spellEnd"/>
                      <w:r w:rsidR="00FD0D54">
                        <w:t xml:space="preserve">. </w:t>
                      </w:r>
                      <w:r>
                        <w:t xml:space="preserve">16,000 crore in 2016-17 </w:t>
                      </w:r>
                      <w:r w:rsidR="00FD0D54">
                        <w:t xml:space="preserve">(RE) </w:t>
                      </w:r>
                      <w:r>
                        <w:t xml:space="preserve">to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.</w:t>
                      </w:r>
                      <w:r w:rsidR="00FD0D54">
                        <w:t xml:space="preserve"> 23,000 crore in 2017-18 (BE)</w:t>
                      </w:r>
                    </w:p>
                    <w:p w:rsidR="00F21F89" w:rsidRDefault="00F21F89" w:rsidP="00F21F89"/>
                  </w:txbxContent>
                </v:textbox>
              </v:shape>
            </w:pict>
          </mc:Fallback>
        </mc:AlternateContent>
      </w:r>
    </w:p>
    <w:p w:rsidR="00F21F89" w:rsidRPr="00CC47C0" w:rsidRDefault="00F21F89" w:rsidP="00CC47C0">
      <w:pPr>
        <w:rPr>
          <w:b/>
        </w:rPr>
      </w:pPr>
    </w:p>
    <w:p w:rsidR="00F21F89" w:rsidRPr="00CC47C0" w:rsidRDefault="00F21F89" w:rsidP="00CC47C0">
      <w:pPr>
        <w:rPr>
          <w:b/>
        </w:rPr>
      </w:pPr>
    </w:p>
    <w:p w:rsidR="00F21F89" w:rsidRPr="00CC47C0" w:rsidRDefault="00F21F89" w:rsidP="00CC47C0">
      <w:pPr>
        <w:rPr>
          <w:b/>
        </w:rPr>
      </w:pPr>
    </w:p>
    <w:p w:rsidR="00F21F89" w:rsidRPr="00CC47C0" w:rsidRDefault="00F21F89" w:rsidP="00CC47C0">
      <w:pPr>
        <w:rPr>
          <w:b/>
        </w:rPr>
      </w:pPr>
    </w:p>
    <w:p w:rsidR="00F21F89" w:rsidRPr="00CC47C0" w:rsidRDefault="00F21F89" w:rsidP="00CC47C0">
      <w:pPr>
        <w:rPr>
          <w:b/>
        </w:rPr>
      </w:pPr>
    </w:p>
    <w:p w:rsidR="00F21F89" w:rsidRPr="00CC47C0" w:rsidRDefault="00F21F89" w:rsidP="00CC47C0">
      <w:pPr>
        <w:rPr>
          <w:b/>
        </w:rPr>
      </w:pPr>
    </w:p>
    <w:p w:rsidR="009E4407" w:rsidRPr="00CC47C0" w:rsidRDefault="00831324" w:rsidP="00632256">
      <w:pPr>
        <w:jc w:val="both"/>
        <w:rPr>
          <w:color w:val="000000" w:themeColor="text1"/>
        </w:rPr>
      </w:pPr>
      <w:r w:rsidRPr="00CC47C0">
        <w:rPr>
          <w:shd w:val="clear" w:color="auto" w:fill="FFFFFF"/>
          <w:lang w:val="en-GB"/>
        </w:rPr>
        <w:t xml:space="preserve">As per Census 2011, nearly 83 crore people live in rural areas in India, </w:t>
      </w:r>
      <w:r w:rsidR="006C4419">
        <w:rPr>
          <w:shd w:val="clear" w:color="auto" w:fill="FFFFFF"/>
          <w:lang w:val="en-GB"/>
        </w:rPr>
        <w:t>constituting</w:t>
      </w:r>
      <w:r w:rsidRPr="00CC47C0">
        <w:rPr>
          <w:shd w:val="clear" w:color="auto" w:fill="FFFFFF"/>
          <w:lang w:val="en-GB"/>
        </w:rPr>
        <w:t xml:space="preserve"> about 69 percent of the total population of the country.</w:t>
      </w:r>
      <w:r w:rsidR="00FD0D54">
        <w:rPr>
          <w:shd w:val="clear" w:color="auto" w:fill="FFFFFF"/>
          <w:lang w:val="en-GB"/>
        </w:rPr>
        <w:t xml:space="preserve"> The </w:t>
      </w:r>
      <w:r w:rsidR="00EC5DE0" w:rsidRPr="00CC47C0">
        <w:t>Ministry</w:t>
      </w:r>
      <w:r w:rsidRPr="00CC47C0">
        <w:t xml:space="preserve"> of Rural Development (</w:t>
      </w:r>
      <w:proofErr w:type="spellStart"/>
      <w:r w:rsidRPr="00CC47C0">
        <w:t>MoRD</w:t>
      </w:r>
      <w:proofErr w:type="spellEnd"/>
      <w:r w:rsidRPr="00CC47C0">
        <w:t xml:space="preserve">) has been running a number of </w:t>
      </w:r>
      <w:proofErr w:type="spellStart"/>
      <w:r w:rsidRPr="00CC47C0">
        <w:t>programmes</w:t>
      </w:r>
      <w:proofErr w:type="spellEnd"/>
      <w:r w:rsidRPr="00CC47C0">
        <w:t xml:space="preserve">/schemes in addition to those by the Rural Development Department in different </w:t>
      </w:r>
      <w:r w:rsidR="00632256">
        <w:t>s</w:t>
      </w:r>
      <w:r w:rsidRPr="00CC47C0">
        <w:t xml:space="preserve">tates. The major flagship </w:t>
      </w:r>
      <w:proofErr w:type="spellStart"/>
      <w:r w:rsidRPr="00CC47C0">
        <w:t>programmes</w:t>
      </w:r>
      <w:proofErr w:type="spellEnd"/>
      <w:r w:rsidRPr="00CC47C0">
        <w:t xml:space="preserve"> which account for bulk of the allocations in the Ministry include MGNREGA, </w:t>
      </w:r>
      <w:proofErr w:type="spellStart"/>
      <w:r w:rsidRPr="00CC47C0">
        <w:rPr>
          <w:i/>
          <w:iCs/>
        </w:rPr>
        <w:t>Ajeevika</w:t>
      </w:r>
      <w:proofErr w:type="spellEnd"/>
      <w:r w:rsidRPr="00CC47C0">
        <w:t xml:space="preserve">/NRLM, </w:t>
      </w:r>
      <w:r w:rsidR="009824E8" w:rsidRPr="00656736">
        <w:rPr>
          <w:i/>
          <w:iCs/>
        </w:rPr>
        <w:t xml:space="preserve">Pradhan </w:t>
      </w:r>
      <w:proofErr w:type="spellStart"/>
      <w:r w:rsidR="009824E8" w:rsidRPr="00656736">
        <w:rPr>
          <w:i/>
          <w:iCs/>
        </w:rPr>
        <w:t>Mantri</w:t>
      </w:r>
      <w:proofErr w:type="spellEnd"/>
      <w:r w:rsidR="00656736" w:rsidRPr="00656736">
        <w:rPr>
          <w:i/>
          <w:iCs/>
        </w:rPr>
        <w:t xml:space="preserve"> </w:t>
      </w:r>
      <w:proofErr w:type="spellStart"/>
      <w:r w:rsidR="00656736" w:rsidRPr="00656736">
        <w:rPr>
          <w:i/>
          <w:iCs/>
        </w:rPr>
        <w:t>Awas</w:t>
      </w:r>
      <w:proofErr w:type="spellEnd"/>
      <w:r w:rsidR="00656736" w:rsidRPr="00656736">
        <w:rPr>
          <w:i/>
          <w:iCs/>
        </w:rPr>
        <w:t xml:space="preserve"> </w:t>
      </w:r>
      <w:proofErr w:type="spellStart"/>
      <w:r w:rsidR="00656736" w:rsidRPr="00656736">
        <w:rPr>
          <w:i/>
          <w:iCs/>
        </w:rPr>
        <w:t>Yojana</w:t>
      </w:r>
      <w:proofErr w:type="spellEnd"/>
      <w:r w:rsidR="009824E8">
        <w:t xml:space="preserve"> /</w:t>
      </w:r>
      <w:r w:rsidRPr="00CC47C0">
        <w:t>I</w:t>
      </w:r>
      <w:r w:rsidR="00632256">
        <w:t xml:space="preserve">ndira </w:t>
      </w:r>
      <w:proofErr w:type="spellStart"/>
      <w:r w:rsidRPr="00CC47C0">
        <w:t>A</w:t>
      </w:r>
      <w:r w:rsidR="00632256">
        <w:t>was</w:t>
      </w:r>
      <w:proofErr w:type="spellEnd"/>
      <w:r w:rsidR="00632256">
        <w:t xml:space="preserve"> </w:t>
      </w:r>
      <w:proofErr w:type="spellStart"/>
      <w:r w:rsidRPr="00CC47C0">
        <w:t>Y</w:t>
      </w:r>
      <w:r w:rsidR="00632256">
        <w:t>ojana</w:t>
      </w:r>
      <w:proofErr w:type="spellEnd"/>
      <w:r w:rsidR="00632256">
        <w:t xml:space="preserve"> (</w:t>
      </w:r>
      <w:r w:rsidR="009824E8">
        <w:t xml:space="preserve">PMAY / </w:t>
      </w:r>
      <w:r w:rsidR="00632256">
        <w:t>IAY)</w:t>
      </w:r>
      <w:r w:rsidRPr="00CC47C0">
        <w:t xml:space="preserve"> and </w:t>
      </w:r>
      <w:r w:rsidR="00632256" w:rsidRPr="00632256">
        <w:rPr>
          <w:i/>
          <w:iCs/>
        </w:rPr>
        <w:t xml:space="preserve">Pradhan </w:t>
      </w:r>
      <w:proofErr w:type="spellStart"/>
      <w:r w:rsidR="00632256" w:rsidRPr="00632256">
        <w:rPr>
          <w:i/>
          <w:iCs/>
        </w:rPr>
        <w:t>Mantri</w:t>
      </w:r>
      <w:proofErr w:type="spellEnd"/>
      <w:r w:rsidR="00632256" w:rsidRPr="00632256">
        <w:rPr>
          <w:i/>
          <w:iCs/>
        </w:rPr>
        <w:t xml:space="preserve"> Gram </w:t>
      </w:r>
      <w:proofErr w:type="spellStart"/>
      <w:r w:rsidR="00632256" w:rsidRPr="00632256">
        <w:rPr>
          <w:i/>
          <w:iCs/>
        </w:rPr>
        <w:t>Sadak</w:t>
      </w:r>
      <w:proofErr w:type="spellEnd"/>
      <w:r w:rsidR="00632256" w:rsidRPr="00632256">
        <w:rPr>
          <w:i/>
          <w:iCs/>
        </w:rPr>
        <w:t xml:space="preserve"> </w:t>
      </w:r>
      <w:proofErr w:type="spellStart"/>
      <w:r w:rsidR="00632256" w:rsidRPr="00632256">
        <w:rPr>
          <w:i/>
          <w:iCs/>
        </w:rPr>
        <w:t>Yojana</w:t>
      </w:r>
      <w:proofErr w:type="spellEnd"/>
      <w:r w:rsidR="00632256">
        <w:t xml:space="preserve"> (</w:t>
      </w:r>
      <w:r w:rsidRPr="00CC47C0">
        <w:t>PMGSY</w:t>
      </w:r>
      <w:r w:rsidR="00632256">
        <w:t>)</w:t>
      </w:r>
      <w:r w:rsidR="00FD0D54">
        <w:rPr>
          <w:color w:val="000000" w:themeColor="text1"/>
        </w:rPr>
        <w:t xml:space="preserve">. </w:t>
      </w:r>
    </w:p>
    <w:p w:rsidR="009E4407" w:rsidRPr="00CC47C0" w:rsidRDefault="00CC47C0" w:rsidP="00632256">
      <w:pPr>
        <w:tabs>
          <w:tab w:val="left" w:pos="3870"/>
        </w:tabs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>For Department of Rural Development</w:t>
      </w:r>
      <w:r w:rsidR="0027028A">
        <w:rPr>
          <w:color w:val="000000" w:themeColor="text1"/>
        </w:rPr>
        <w:t xml:space="preserve"> (</w:t>
      </w:r>
      <w:proofErr w:type="spellStart"/>
      <w:r w:rsidR="0027028A">
        <w:rPr>
          <w:color w:val="000000" w:themeColor="text1"/>
        </w:rPr>
        <w:t>DoRD</w:t>
      </w:r>
      <w:proofErr w:type="spellEnd"/>
      <w:r w:rsidR="0027028A">
        <w:rPr>
          <w:color w:val="000000" w:themeColor="text1"/>
        </w:rPr>
        <w:t>)</w:t>
      </w:r>
      <w:r>
        <w:rPr>
          <w:color w:val="000000" w:themeColor="text1"/>
        </w:rPr>
        <w:t xml:space="preserve">, allocation has been increasing over the years. The share of </w:t>
      </w:r>
      <w:proofErr w:type="spellStart"/>
      <w:r w:rsidR="00632256">
        <w:rPr>
          <w:color w:val="000000" w:themeColor="text1"/>
        </w:rPr>
        <w:t>DoRD</w:t>
      </w:r>
      <w:proofErr w:type="spellEnd"/>
      <w:r>
        <w:rPr>
          <w:color w:val="000000" w:themeColor="text1"/>
        </w:rPr>
        <w:t xml:space="preserve"> in the total budget is about </w:t>
      </w:r>
      <w:r w:rsidR="0027028A">
        <w:rPr>
          <w:color w:val="000000" w:themeColor="text1"/>
        </w:rPr>
        <w:t>five</w:t>
      </w:r>
      <w:r>
        <w:rPr>
          <w:color w:val="000000" w:themeColor="text1"/>
        </w:rPr>
        <w:t xml:space="preserve"> percent </w:t>
      </w:r>
      <w:r w:rsidR="00547021" w:rsidRPr="00CC47C0">
        <w:rPr>
          <w:color w:val="000000" w:themeColor="text1"/>
        </w:rPr>
        <w:t>in 2017-18</w:t>
      </w:r>
      <w:r w:rsidR="00FD0D54">
        <w:rPr>
          <w:color w:val="000000" w:themeColor="text1"/>
        </w:rPr>
        <w:t xml:space="preserve"> (BE). </w:t>
      </w:r>
      <w:r w:rsidR="00222C3C">
        <w:rPr>
          <w:color w:val="000000" w:themeColor="text1"/>
        </w:rPr>
        <w:t>The emphasis on rural development</w:t>
      </w:r>
      <w:r w:rsidR="00632256">
        <w:rPr>
          <w:color w:val="000000" w:themeColor="text1"/>
        </w:rPr>
        <w:t>,</w:t>
      </w:r>
      <w:r w:rsidR="00222C3C">
        <w:rPr>
          <w:color w:val="000000" w:themeColor="text1"/>
        </w:rPr>
        <w:t xml:space="preserve"> as announced in the Union Budget 2017-18</w:t>
      </w:r>
      <w:r w:rsidR="00632256">
        <w:rPr>
          <w:color w:val="000000" w:themeColor="text1"/>
        </w:rPr>
        <w:t>,</w:t>
      </w:r>
      <w:r w:rsidR="00222C3C">
        <w:rPr>
          <w:color w:val="000000" w:themeColor="text1"/>
        </w:rPr>
        <w:t xml:space="preserve"> gets reflected in </w:t>
      </w:r>
      <w:r w:rsidR="00632256">
        <w:rPr>
          <w:color w:val="000000" w:themeColor="text1"/>
        </w:rPr>
        <w:t>its</w:t>
      </w:r>
      <w:r w:rsidR="00222C3C">
        <w:rPr>
          <w:color w:val="000000" w:themeColor="text1"/>
        </w:rPr>
        <w:t xml:space="preserve"> higher allocations as well as the increased share in the total budget. </w:t>
      </w:r>
    </w:p>
    <w:p w:rsidR="00C14D0B" w:rsidRDefault="00743C34" w:rsidP="00632256">
      <w:pPr>
        <w:tabs>
          <w:tab w:val="left" w:pos="3870"/>
        </w:tabs>
        <w:spacing w:before="120" w:after="120" w:line="240" w:lineRule="auto"/>
        <w:jc w:val="center"/>
        <w:rPr>
          <w:rFonts w:eastAsia="Calibri" w:cs="Calibri"/>
        </w:rPr>
      </w:pPr>
      <w:r w:rsidRPr="00FD0D54">
        <w:rPr>
          <w:rFonts w:eastAsia="Calibri" w:cs="Calibri"/>
          <w:spacing w:val="-17"/>
        </w:rPr>
        <w:t>T</w:t>
      </w:r>
      <w:r w:rsidR="00F8674C" w:rsidRPr="00FD0D54">
        <w:rPr>
          <w:rFonts w:eastAsia="Calibri" w:cs="Calibri"/>
        </w:rPr>
        <w:t xml:space="preserve">able </w:t>
      </w:r>
      <w:r w:rsidR="00CC47C0" w:rsidRPr="00FD0D54">
        <w:rPr>
          <w:rFonts w:eastAsia="Calibri" w:cs="Calibri"/>
        </w:rPr>
        <w:t>7.</w:t>
      </w:r>
      <w:r w:rsidR="00086EA8" w:rsidRPr="00FD0D54">
        <w:rPr>
          <w:rFonts w:eastAsia="Calibri" w:cs="Calibri"/>
        </w:rPr>
        <w:t>1</w:t>
      </w:r>
      <w:r w:rsidRPr="00FD0D54">
        <w:rPr>
          <w:rFonts w:eastAsia="Calibri" w:cs="Calibri"/>
        </w:rPr>
        <w:t>: S</w:t>
      </w:r>
      <w:r w:rsidRPr="00FD0D54">
        <w:rPr>
          <w:rFonts w:eastAsia="Calibri" w:cs="Calibri"/>
          <w:spacing w:val="-2"/>
        </w:rPr>
        <w:t>ta</w:t>
      </w:r>
      <w:r w:rsidRPr="00FD0D54">
        <w:rPr>
          <w:rFonts w:eastAsia="Calibri" w:cs="Calibri"/>
        </w:rPr>
        <w:t>tus of Fund Allo</w:t>
      </w:r>
      <w:r w:rsidRPr="00FD0D54">
        <w:rPr>
          <w:rFonts w:eastAsia="Calibri" w:cs="Calibri"/>
          <w:spacing w:val="-2"/>
        </w:rPr>
        <w:t>ca</w:t>
      </w:r>
      <w:r w:rsidRPr="00FD0D54">
        <w:rPr>
          <w:rFonts w:eastAsia="Calibri" w:cs="Calibri"/>
        </w:rPr>
        <w:t>tion</w:t>
      </w:r>
      <w:r w:rsidRPr="00FD0D54">
        <w:rPr>
          <w:rFonts w:eastAsia="Calibri" w:cs="Calibri"/>
          <w:spacing w:val="-4"/>
        </w:rPr>
        <w:t xml:space="preserve"> </w:t>
      </w:r>
      <w:r w:rsidR="00086EA8" w:rsidRPr="00FD0D54">
        <w:rPr>
          <w:rFonts w:eastAsia="Calibri" w:cs="Calibri"/>
        </w:rPr>
        <w:t xml:space="preserve">under the Department </w:t>
      </w:r>
      <w:r w:rsidRPr="00FD0D54">
        <w:rPr>
          <w:rFonts w:eastAsia="Calibri" w:cs="Calibri"/>
        </w:rPr>
        <w:t>of Ru</w:t>
      </w:r>
      <w:r w:rsidRPr="00FD0D54">
        <w:rPr>
          <w:rFonts w:eastAsia="Calibri" w:cs="Calibri"/>
          <w:spacing w:val="-5"/>
        </w:rPr>
        <w:t>r</w:t>
      </w:r>
      <w:r w:rsidRPr="00FD0D54">
        <w:rPr>
          <w:rFonts w:eastAsia="Calibri" w:cs="Calibri"/>
        </w:rPr>
        <w:t>al D</w:t>
      </w:r>
      <w:r w:rsidRPr="00FD0D54">
        <w:rPr>
          <w:rFonts w:eastAsia="Calibri" w:cs="Calibri"/>
          <w:spacing w:val="-1"/>
        </w:rPr>
        <w:t>e</w:t>
      </w:r>
      <w:r w:rsidRPr="00FD0D54">
        <w:rPr>
          <w:rFonts w:eastAsia="Calibri" w:cs="Calibri"/>
          <w:spacing w:val="-2"/>
        </w:rPr>
        <w:t>v</w:t>
      </w:r>
      <w:r w:rsidRPr="00FD0D54">
        <w:rPr>
          <w:rFonts w:eastAsia="Calibri" w:cs="Calibri"/>
        </w:rPr>
        <w:t>elopme</w:t>
      </w:r>
      <w:r w:rsidRPr="00FD0D54">
        <w:rPr>
          <w:rFonts w:eastAsia="Calibri" w:cs="Calibri"/>
          <w:spacing w:val="-2"/>
        </w:rPr>
        <w:t xml:space="preserve">nt </w:t>
      </w:r>
      <w:r w:rsidRPr="00FD0D54">
        <w:rPr>
          <w:rFonts w:eastAsia="Calibri" w:cs="Calibri"/>
        </w:rPr>
        <w:t>(</w:t>
      </w:r>
      <w:proofErr w:type="spellStart"/>
      <w:r w:rsidRPr="00FD0D54">
        <w:rPr>
          <w:rFonts w:eastAsia="Calibri" w:cs="Calibri"/>
        </w:rPr>
        <w:t>Rs</w:t>
      </w:r>
      <w:proofErr w:type="spellEnd"/>
      <w:r w:rsidRPr="00FD0D54">
        <w:rPr>
          <w:rFonts w:eastAsia="Calibri" w:cs="Calibri"/>
        </w:rPr>
        <w:t>. c</w:t>
      </w:r>
      <w:r w:rsidRPr="00FD0D54">
        <w:rPr>
          <w:rFonts w:eastAsia="Calibri" w:cs="Calibri"/>
          <w:spacing w:val="-3"/>
        </w:rPr>
        <w:t>r</w:t>
      </w:r>
      <w:r w:rsidRPr="00FD0D54">
        <w:rPr>
          <w:rFonts w:eastAsia="Calibri" w:cs="Calibri"/>
        </w:rPr>
        <w:t>o</w:t>
      </w:r>
      <w:r w:rsidRPr="00FD0D54">
        <w:rPr>
          <w:rFonts w:eastAsia="Calibri" w:cs="Calibri"/>
          <w:spacing w:val="-2"/>
        </w:rPr>
        <w:t>r</w:t>
      </w:r>
      <w:r w:rsidRPr="00FD0D54">
        <w:rPr>
          <w:rFonts w:eastAsia="Calibri" w:cs="Calibri"/>
        </w:rPr>
        <w:t>e</w:t>
      </w:r>
      <w:r w:rsidR="00222C3C">
        <w:rPr>
          <w:rFonts w:eastAsia="Calibri" w:cs="Calibri"/>
        </w:rPr>
        <w:t>)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374"/>
        <w:gridCol w:w="1132"/>
        <w:gridCol w:w="1009"/>
        <w:gridCol w:w="1009"/>
        <w:gridCol w:w="1009"/>
        <w:gridCol w:w="1009"/>
        <w:gridCol w:w="1237"/>
        <w:gridCol w:w="1175"/>
      </w:tblGrid>
      <w:tr w:rsidR="00632256" w:rsidRPr="00122665" w:rsidTr="00222C3C">
        <w:trPr>
          <w:trHeight w:val="300"/>
        </w:trPr>
        <w:tc>
          <w:tcPr>
            <w:tcW w:w="2374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</w:p>
        </w:tc>
        <w:tc>
          <w:tcPr>
            <w:tcW w:w="1132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2012-13</w:t>
            </w:r>
            <w:r w:rsidR="00632256">
              <w:rPr>
                <w:rFonts w:eastAsia="Calibri" w:cs="Calibri"/>
              </w:rPr>
              <w:t xml:space="preserve"> (A)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2013-14</w:t>
            </w:r>
            <w:r w:rsidR="00632256">
              <w:rPr>
                <w:rFonts w:eastAsia="Calibri" w:cs="Calibri"/>
              </w:rPr>
              <w:t xml:space="preserve"> (A)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2014-15</w:t>
            </w:r>
            <w:r w:rsidR="00632256">
              <w:rPr>
                <w:rFonts w:eastAsia="Calibri" w:cs="Calibri"/>
              </w:rPr>
              <w:t xml:space="preserve"> (A)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2015-16</w:t>
            </w:r>
            <w:r w:rsidR="00632256">
              <w:rPr>
                <w:rFonts w:eastAsia="Calibri" w:cs="Calibri"/>
              </w:rPr>
              <w:t xml:space="preserve"> (A)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 xml:space="preserve">2016-17 </w:t>
            </w:r>
            <w:r w:rsidR="00632256">
              <w:rPr>
                <w:rFonts w:eastAsia="Calibri" w:cs="Calibri"/>
              </w:rPr>
              <w:t>(</w:t>
            </w:r>
            <w:r w:rsidRPr="00122665">
              <w:rPr>
                <w:rFonts w:eastAsia="Calibri" w:cs="Calibri"/>
              </w:rPr>
              <w:t>BE</w:t>
            </w:r>
            <w:r w:rsidR="00632256">
              <w:rPr>
                <w:rFonts w:eastAsia="Calibri" w:cs="Calibri"/>
              </w:rPr>
              <w:t>)</w:t>
            </w:r>
          </w:p>
        </w:tc>
        <w:tc>
          <w:tcPr>
            <w:tcW w:w="1237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 xml:space="preserve">2016-17 </w:t>
            </w:r>
            <w:r w:rsidR="00632256">
              <w:rPr>
                <w:rFonts w:eastAsia="Calibri" w:cs="Calibri"/>
              </w:rPr>
              <w:t>(</w:t>
            </w:r>
            <w:r w:rsidRPr="00122665">
              <w:rPr>
                <w:rFonts w:eastAsia="Calibri" w:cs="Calibri"/>
              </w:rPr>
              <w:t>RE</w:t>
            </w:r>
            <w:r w:rsidR="00632256">
              <w:rPr>
                <w:rFonts w:eastAsia="Calibri" w:cs="Calibri"/>
              </w:rPr>
              <w:t>)</w:t>
            </w:r>
          </w:p>
        </w:tc>
        <w:tc>
          <w:tcPr>
            <w:tcW w:w="1065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 xml:space="preserve">2017-18 </w:t>
            </w:r>
            <w:r w:rsidR="00632256">
              <w:rPr>
                <w:rFonts w:eastAsia="Calibri" w:cs="Calibri"/>
              </w:rPr>
              <w:t>(</w:t>
            </w:r>
            <w:r w:rsidRPr="00122665">
              <w:rPr>
                <w:rFonts w:eastAsia="Calibri" w:cs="Calibri"/>
              </w:rPr>
              <w:t>BE</w:t>
            </w:r>
            <w:r w:rsidR="00632256">
              <w:rPr>
                <w:rFonts w:eastAsia="Calibri" w:cs="Calibri"/>
              </w:rPr>
              <w:t>)</w:t>
            </w:r>
          </w:p>
        </w:tc>
      </w:tr>
      <w:tr w:rsidR="00632256" w:rsidRPr="00122665" w:rsidTr="00222C3C">
        <w:trPr>
          <w:trHeight w:val="300"/>
        </w:trPr>
        <w:tc>
          <w:tcPr>
            <w:tcW w:w="2374" w:type="dxa"/>
            <w:noWrap/>
            <w:hideMark/>
          </w:tcPr>
          <w:p w:rsidR="00122665" w:rsidRPr="00122665" w:rsidRDefault="00632256" w:rsidP="00632256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Allocations</w:t>
            </w:r>
            <w:r w:rsidR="00122665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for</w:t>
            </w:r>
            <w:r w:rsidR="00122665">
              <w:rPr>
                <w:rFonts w:eastAsia="Calibri" w:cs="Calibri"/>
              </w:rPr>
              <w:t xml:space="preserve"> </w:t>
            </w:r>
            <w:proofErr w:type="spellStart"/>
            <w:r w:rsidR="00122665">
              <w:rPr>
                <w:rFonts w:eastAsia="Calibri" w:cs="Calibri"/>
              </w:rPr>
              <w:t>DoRD</w:t>
            </w:r>
            <w:proofErr w:type="spellEnd"/>
          </w:p>
        </w:tc>
        <w:tc>
          <w:tcPr>
            <w:tcW w:w="1132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50</w:t>
            </w:r>
            <w:r w:rsidR="00632256">
              <w:rPr>
                <w:rFonts w:eastAsia="Calibri" w:cs="Calibri"/>
              </w:rPr>
              <w:t>,</w:t>
            </w:r>
            <w:r w:rsidRPr="00122665">
              <w:rPr>
                <w:rFonts w:eastAsia="Calibri" w:cs="Calibri"/>
              </w:rPr>
              <w:t>187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58</w:t>
            </w:r>
            <w:r w:rsidR="00632256">
              <w:rPr>
                <w:rFonts w:eastAsia="Calibri" w:cs="Calibri"/>
              </w:rPr>
              <w:t>,</w:t>
            </w:r>
            <w:r w:rsidRPr="00122665">
              <w:rPr>
                <w:rFonts w:eastAsia="Calibri" w:cs="Calibri"/>
              </w:rPr>
              <w:t>666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67</w:t>
            </w:r>
            <w:r w:rsidR="00632256">
              <w:rPr>
                <w:rFonts w:eastAsia="Calibri" w:cs="Calibri"/>
              </w:rPr>
              <w:t>,</w:t>
            </w:r>
            <w:r w:rsidRPr="00122665">
              <w:rPr>
                <w:rFonts w:eastAsia="Calibri" w:cs="Calibri"/>
              </w:rPr>
              <w:t>311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77</w:t>
            </w:r>
            <w:r w:rsidR="00632256">
              <w:rPr>
                <w:rFonts w:eastAsia="Calibri" w:cs="Calibri"/>
              </w:rPr>
              <w:t>,</w:t>
            </w:r>
            <w:r w:rsidRPr="00122665">
              <w:rPr>
                <w:rFonts w:eastAsia="Calibri" w:cs="Calibri"/>
              </w:rPr>
              <w:t>369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86</w:t>
            </w:r>
            <w:r w:rsidR="00632256">
              <w:rPr>
                <w:rFonts w:eastAsia="Calibri" w:cs="Calibri"/>
              </w:rPr>
              <w:t>,</w:t>
            </w:r>
            <w:r w:rsidRPr="00122665">
              <w:rPr>
                <w:rFonts w:eastAsia="Calibri" w:cs="Calibri"/>
              </w:rPr>
              <w:t>055</w:t>
            </w:r>
          </w:p>
        </w:tc>
        <w:tc>
          <w:tcPr>
            <w:tcW w:w="1237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96</w:t>
            </w:r>
            <w:r w:rsidR="00632256">
              <w:rPr>
                <w:rFonts w:eastAsia="Calibri" w:cs="Calibri"/>
              </w:rPr>
              <w:t>,</w:t>
            </w:r>
            <w:r w:rsidRPr="00122665">
              <w:rPr>
                <w:rFonts w:eastAsia="Calibri" w:cs="Calibri"/>
              </w:rPr>
              <w:t>060</w:t>
            </w:r>
          </w:p>
        </w:tc>
        <w:tc>
          <w:tcPr>
            <w:tcW w:w="1065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1</w:t>
            </w:r>
            <w:r w:rsidR="00632256">
              <w:rPr>
                <w:rFonts w:eastAsia="Calibri" w:cs="Calibri"/>
              </w:rPr>
              <w:t>,</w:t>
            </w:r>
            <w:r w:rsidRPr="00122665">
              <w:rPr>
                <w:rFonts w:eastAsia="Calibri" w:cs="Calibri"/>
              </w:rPr>
              <w:t>05</w:t>
            </w:r>
            <w:r w:rsidR="00632256">
              <w:rPr>
                <w:rFonts w:eastAsia="Calibri" w:cs="Calibri"/>
              </w:rPr>
              <w:t>,</w:t>
            </w:r>
            <w:r w:rsidRPr="00122665">
              <w:rPr>
                <w:rFonts w:eastAsia="Calibri" w:cs="Calibri"/>
              </w:rPr>
              <w:t>448</w:t>
            </w:r>
          </w:p>
        </w:tc>
      </w:tr>
      <w:tr w:rsidR="00632256" w:rsidRPr="00122665" w:rsidTr="00222C3C">
        <w:trPr>
          <w:trHeight w:val="300"/>
        </w:trPr>
        <w:tc>
          <w:tcPr>
            <w:tcW w:w="2374" w:type="dxa"/>
            <w:noWrap/>
            <w:hideMark/>
          </w:tcPr>
          <w:p w:rsidR="00122665" w:rsidRPr="00122665" w:rsidRDefault="00632256" w:rsidP="00632256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Allocations for</w:t>
            </w:r>
            <w:r w:rsidR="00122665">
              <w:rPr>
                <w:rFonts w:eastAsia="Calibri" w:cs="Calibri"/>
              </w:rPr>
              <w:t xml:space="preserve"> </w:t>
            </w:r>
            <w:proofErr w:type="spellStart"/>
            <w:r w:rsidR="00122665">
              <w:rPr>
                <w:rFonts w:eastAsia="Calibri" w:cs="Calibri"/>
              </w:rPr>
              <w:t>DoRD</w:t>
            </w:r>
            <w:proofErr w:type="spellEnd"/>
            <w:r w:rsidR="00122665">
              <w:rPr>
                <w:rFonts w:eastAsia="Calibri" w:cs="Calibri"/>
              </w:rPr>
              <w:t xml:space="preserve"> as percent of Total </w:t>
            </w:r>
            <w:r>
              <w:rPr>
                <w:rFonts w:eastAsia="Calibri" w:cs="Calibri"/>
              </w:rPr>
              <w:t xml:space="preserve">Budget </w:t>
            </w:r>
            <w:r w:rsidR="00122665">
              <w:rPr>
                <w:rFonts w:eastAsia="Calibri" w:cs="Calibri"/>
              </w:rPr>
              <w:t>Exp</w:t>
            </w:r>
            <w:r>
              <w:rPr>
                <w:rFonts w:eastAsia="Calibri" w:cs="Calibri"/>
              </w:rPr>
              <w:t>enditure</w:t>
            </w:r>
          </w:p>
        </w:tc>
        <w:tc>
          <w:tcPr>
            <w:tcW w:w="1132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3.6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3.8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4.0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4.3</w:t>
            </w:r>
          </w:p>
        </w:tc>
        <w:tc>
          <w:tcPr>
            <w:tcW w:w="1001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4.4</w:t>
            </w:r>
          </w:p>
        </w:tc>
        <w:tc>
          <w:tcPr>
            <w:tcW w:w="1237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4.8</w:t>
            </w:r>
          </w:p>
        </w:tc>
        <w:tc>
          <w:tcPr>
            <w:tcW w:w="1065" w:type="dxa"/>
            <w:noWrap/>
            <w:hideMark/>
          </w:tcPr>
          <w:p w:rsidR="00122665" w:rsidRPr="00122665" w:rsidRDefault="00122665" w:rsidP="00122665">
            <w:pPr>
              <w:spacing w:before="18"/>
              <w:ind w:left="120" w:right="60"/>
              <w:jc w:val="both"/>
              <w:rPr>
                <w:rFonts w:eastAsia="Calibri" w:cs="Calibri"/>
              </w:rPr>
            </w:pPr>
            <w:r w:rsidRPr="00122665">
              <w:rPr>
                <w:rFonts w:eastAsia="Calibri" w:cs="Calibri"/>
              </w:rPr>
              <w:t>4.9</w:t>
            </w:r>
          </w:p>
        </w:tc>
      </w:tr>
    </w:tbl>
    <w:p w:rsidR="00FD0D54" w:rsidRDefault="00FD0D54" w:rsidP="00FD0D54">
      <w:pPr>
        <w:spacing w:before="18" w:after="0"/>
        <w:ind w:left="120" w:right="60"/>
        <w:jc w:val="both"/>
        <w:rPr>
          <w:rFonts w:eastAsia="Calibri" w:cs="Calibri"/>
        </w:rPr>
      </w:pPr>
      <w:r w:rsidRPr="00FD0D54">
        <w:rPr>
          <w:rFonts w:eastAsia="Calibri" w:cs="Calibri"/>
          <w:i/>
          <w:iCs/>
        </w:rPr>
        <w:t>Source</w:t>
      </w:r>
      <w:r>
        <w:rPr>
          <w:rFonts w:eastAsia="Calibri" w:cs="Calibri"/>
        </w:rPr>
        <w:t>: Compiled by CBGA from Union Budget</w:t>
      </w:r>
      <w:r w:rsidR="009824E8">
        <w:rPr>
          <w:rFonts w:eastAsia="Calibri" w:cs="Calibri"/>
        </w:rPr>
        <w:t xml:space="preserve"> documents</w:t>
      </w:r>
      <w:r>
        <w:rPr>
          <w:rFonts w:eastAsia="Calibri" w:cs="Calibri"/>
        </w:rPr>
        <w:t>, various years</w:t>
      </w:r>
    </w:p>
    <w:p w:rsidR="00222C3C" w:rsidRDefault="00222C3C" w:rsidP="00CC47C0">
      <w:pPr>
        <w:spacing w:before="18" w:after="0"/>
        <w:ind w:left="120" w:right="60"/>
        <w:jc w:val="both"/>
        <w:rPr>
          <w:rFonts w:eastAsia="Calibri" w:cs="Calibri"/>
        </w:rPr>
      </w:pPr>
    </w:p>
    <w:p w:rsidR="00E429A9" w:rsidRPr="00CC47C0" w:rsidRDefault="00C71C1C" w:rsidP="009B62E2">
      <w:pPr>
        <w:spacing w:before="18" w:after="0"/>
        <w:ind w:left="120" w:right="60"/>
        <w:jc w:val="both"/>
        <w:rPr>
          <w:rFonts w:eastAsia="Calibri" w:cs="Calibri"/>
        </w:rPr>
      </w:pPr>
      <w:r>
        <w:rPr>
          <w:rFonts w:eastAsia="Calibri" w:cs="Calibri"/>
          <w:spacing w:val="-1"/>
        </w:rPr>
        <w:t xml:space="preserve">Some of the major </w:t>
      </w:r>
      <w:r w:rsidR="00E429A9" w:rsidRPr="00CC47C0">
        <w:rPr>
          <w:rFonts w:eastAsia="Calibri" w:cs="Calibri"/>
        </w:rPr>
        <w:t>schemes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of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 xml:space="preserve">the </w:t>
      </w:r>
      <w:proofErr w:type="spellStart"/>
      <w:r w:rsidR="00E429A9" w:rsidRPr="00CC47C0">
        <w:rPr>
          <w:rFonts w:eastAsia="Calibri" w:cs="Calibri"/>
        </w:rPr>
        <w:t>MoRD</w:t>
      </w:r>
      <w:proofErr w:type="spellEnd"/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such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as</w:t>
      </w:r>
      <w:r w:rsidR="00E429A9" w:rsidRPr="00CC47C0">
        <w:rPr>
          <w:rFonts w:eastAsia="Calibri" w:cs="Calibri"/>
          <w:spacing w:val="-2"/>
        </w:rPr>
        <w:t xml:space="preserve"> </w:t>
      </w:r>
      <w:r>
        <w:rPr>
          <w:rFonts w:eastAsia="Calibri" w:cs="Calibri"/>
        </w:rPr>
        <w:t xml:space="preserve">NRLM </w:t>
      </w:r>
      <w:r w:rsidR="00E429A9" w:rsidRPr="00CC47C0">
        <w:rPr>
          <w:rFonts w:eastAsia="Calibri" w:cs="Calibri"/>
        </w:rPr>
        <w:t>and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PMG</w:t>
      </w:r>
      <w:r w:rsidR="00E429A9" w:rsidRPr="00CC47C0">
        <w:rPr>
          <w:rFonts w:eastAsia="Calibri" w:cs="Calibri"/>
          <w:spacing w:val="-2"/>
        </w:rPr>
        <w:t>S</w:t>
      </w:r>
      <w:r w:rsidR="00E429A9" w:rsidRPr="00CC47C0">
        <w:rPr>
          <w:rFonts w:eastAsia="Calibri" w:cs="Calibri"/>
        </w:rPr>
        <w:t>Y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did</w:t>
      </w:r>
      <w:r w:rsidR="00E429A9" w:rsidRPr="00CC47C0">
        <w:rPr>
          <w:rFonts w:eastAsia="Calibri" w:cs="Calibri"/>
          <w:spacing w:val="-1"/>
        </w:rPr>
        <w:t xml:space="preserve"> </w:t>
      </w:r>
      <w:r w:rsidR="00E429A9" w:rsidRPr="00CC47C0">
        <w:rPr>
          <w:rFonts w:eastAsia="Calibri" w:cs="Calibri"/>
        </w:rPr>
        <w:t>not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me</w:t>
      </w:r>
      <w:r w:rsidR="00E429A9" w:rsidRPr="00CC47C0">
        <w:rPr>
          <w:rFonts w:eastAsia="Calibri" w:cs="Calibri"/>
          <w:spacing w:val="-1"/>
        </w:rPr>
        <w:t>e</w:t>
      </w:r>
      <w:r w:rsidR="00E429A9" w:rsidRPr="00CC47C0">
        <w:rPr>
          <w:rFonts w:eastAsia="Calibri" w:cs="Calibri"/>
        </w:rPr>
        <w:t>t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the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  <w:spacing w:val="-3"/>
        </w:rPr>
        <w:t>t</w:t>
      </w:r>
      <w:r w:rsidR="00E429A9" w:rsidRPr="00CC47C0">
        <w:rPr>
          <w:rFonts w:eastAsia="Calibri" w:cs="Calibri"/>
        </w:rPr>
        <w:t>a</w:t>
      </w:r>
      <w:r w:rsidR="00E429A9" w:rsidRPr="00CC47C0">
        <w:rPr>
          <w:rFonts w:eastAsia="Calibri" w:cs="Calibri"/>
          <w:spacing w:val="-3"/>
        </w:rPr>
        <w:t>r</w:t>
      </w:r>
      <w:r w:rsidR="00E429A9" w:rsidRPr="00CC47C0">
        <w:rPr>
          <w:rFonts w:eastAsia="Calibri" w:cs="Calibri"/>
          <w:spacing w:val="-2"/>
        </w:rPr>
        <w:t>g</w:t>
      </w:r>
      <w:r w:rsidR="00E429A9" w:rsidRPr="00CC47C0">
        <w:rPr>
          <w:rFonts w:eastAsia="Calibri" w:cs="Calibri"/>
          <w:spacing w:val="-1"/>
        </w:rPr>
        <w:t>e</w:t>
      </w:r>
      <w:r w:rsidR="00E429A9" w:rsidRPr="00CC47C0">
        <w:rPr>
          <w:rFonts w:eastAsia="Calibri" w:cs="Calibri"/>
          <w:spacing w:val="-2"/>
        </w:rPr>
        <w:t>t</w:t>
      </w:r>
      <w:r w:rsidR="00E429A9" w:rsidRPr="00CC47C0">
        <w:rPr>
          <w:rFonts w:eastAsia="Calibri" w:cs="Calibri"/>
        </w:rPr>
        <w:t>ed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outl</w:t>
      </w:r>
      <w:r w:rsidR="00E429A9" w:rsidRPr="00CC47C0">
        <w:rPr>
          <w:rFonts w:eastAsia="Calibri" w:cs="Calibri"/>
          <w:spacing w:val="-4"/>
        </w:rPr>
        <w:t>a</w:t>
      </w:r>
      <w:r w:rsidR="00E429A9" w:rsidRPr="00CC47C0">
        <w:rPr>
          <w:rFonts w:eastAsia="Calibri" w:cs="Calibri"/>
          <w:spacing w:val="-2"/>
        </w:rPr>
        <w:t>y</w:t>
      </w:r>
      <w:r w:rsidR="00E429A9" w:rsidRPr="00CC47C0">
        <w:rPr>
          <w:rFonts w:eastAsia="Calibri" w:cs="Calibri"/>
        </w:rPr>
        <w:t>s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app</w:t>
      </w:r>
      <w:r w:rsidR="00E429A9" w:rsidRPr="00CC47C0">
        <w:rPr>
          <w:rFonts w:eastAsia="Calibri" w:cs="Calibri"/>
          <w:spacing w:val="-3"/>
        </w:rPr>
        <w:t>r</w:t>
      </w:r>
      <w:r w:rsidR="00E429A9" w:rsidRPr="00CC47C0">
        <w:rPr>
          <w:rFonts w:eastAsia="Calibri" w:cs="Calibri"/>
          <w:spacing w:val="-1"/>
        </w:rPr>
        <w:t>o</w:t>
      </w:r>
      <w:r w:rsidR="00E429A9" w:rsidRPr="00CC47C0">
        <w:rPr>
          <w:rFonts w:eastAsia="Calibri" w:cs="Calibri"/>
          <w:spacing w:val="-2"/>
        </w:rPr>
        <w:t>v</w:t>
      </w:r>
      <w:r w:rsidR="00E429A9" w:rsidRPr="00CC47C0">
        <w:rPr>
          <w:rFonts w:eastAsia="Calibri" w:cs="Calibri"/>
        </w:rPr>
        <w:t>ed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in</w:t>
      </w:r>
      <w:r w:rsidR="00E429A9" w:rsidRPr="00CC47C0">
        <w:rPr>
          <w:rFonts w:eastAsia="Calibri" w:cs="Calibri"/>
          <w:spacing w:val="-2"/>
        </w:rPr>
        <w:t xml:space="preserve"> </w:t>
      </w:r>
      <w:r w:rsidR="00E429A9" w:rsidRPr="00CC47C0">
        <w:rPr>
          <w:rFonts w:eastAsia="Calibri" w:cs="Calibri"/>
        </w:rPr>
        <w:t>the</w:t>
      </w:r>
      <w:r w:rsidR="00687062">
        <w:rPr>
          <w:rFonts w:eastAsia="Calibri" w:cs="Calibri"/>
        </w:rPr>
        <w:t xml:space="preserve"> Twelfth Five Year Plan</w:t>
      </w:r>
      <w:r w:rsidR="00E429A9" w:rsidRPr="00CC47C0">
        <w:rPr>
          <w:rFonts w:eastAsia="Calibri" w:cs="Calibri"/>
        </w:rPr>
        <w:t>.</w:t>
      </w:r>
      <w:r w:rsidR="00E429A9" w:rsidRPr="00CC47C0">
        <w:rPr>
          <w:rFonts w:eastAsia="Calibri" w:cs="Calibri"/>
          <w:spacing w:val="-2"/>
        </w:rPr>
        <w:t xml:space="preserve"> </w:t>
      </w:r>
      <w:r>
        <w:rPr>
          <w:rFonts w:eastAsia="Calibri" w:cs="Calibri"/>
          <w:spacing w:val="-2"/>
        </w:rPr>
        <w:t xml:space="preserve"> </w:t>
      </w:r>
      <w:r w:rsidR="009B62E2">
        <w:rPr>
          <w:rFonts w:eastAsia="Calibri" w:cs="Calibri"/>
          <w:spacing w:val="-2"/>
        </w:rPr>
        <w:t>However, schemes like MGNREGA and PMAY have surpassed the targeted outlays.</w:t>
      </w:r>
    </w:p>
    <w:p w:rsidR="00743C34" w:rsidRDefault="00743C34" w:rsidP="00CC47C0">
      <w:pPr>
        <w:spacing w:before="18" w:after="0"/>
        <w:ind w:left="120" w:right="60"/>
        <w:jc w:val="both"/>
        <w:rPr>
          <w:rFonts w:eastAsia="Calibri" w:cs="Calibri"/>
        </w:rPr>
      </w:pPr>
    </w:p>
    <w:p w:rsidR="009B62E2" w:rsidRDefault="009B62E2" w:rsidP="00CC47C0">
      <w:pPr>
        <w:spacing w:before="18" w:after="0"/>
        <w:ind w:left="120" w:right="60"/>
        <w:jc w:val="both"/>
        <w:rPr>
          <w:rFonts w:eastAsia="Calibri" w:cs="Calibri"/>
        </w:rPr>
      </w:pPr>
    </w:p>
    <w:p w:rsidR="009B62E2" w:rsidRDefault="009B62E2" w:rsidP="00CC47C0">
      <w:pPr>
        <w:spacing w:before="18" w:after="0"/>
        <w:ind w:left="120" w:right="60"/>
        <w:jc w:val="both"/>
        <w:rPr>
          <w:rFonts w:eastAsia="Calibri" w:cs="Calibri"/>
        </w:rPr>
      </w:pPr>
    </w:p>
    <w:p w:rsidR="009B62E2" w:rsidRDefault="009B62E2" w:rsidP="00CC47C0">
      <w:pPr>
        <w:spacing w:before="18" w:after="0"/>
        <w:ind w:left="120" w:right="60"/>
        <w:jc w:val="both"/>
        <w:rPr>
          <w:rFonts w:eastAsia="Calibri" w:cs="Calibri"/>
        </w:rPr>
      </w:pPr>
    </w:p>
    <w:p w:rsidR="009B62E2" w:rsidRDefault="009B62E2" w:rsidP="00CC47C0">
      <w:pPr>
        <w:spacing w:before="18" w:after="0"/>
        <w:ind w:left="120" w:right="60"/>
        <w:jc w:val="both"/>
        <w:rPr>
          <w:rFonts w:eastAsia="Calibri" w:cs="Calibri"/>
        </w:rPr>
      </w:pPr>
    </w:p>
    <w:p w:rsidR="00C14D0B" w:rsidRPr="00CC47C0" w:rsidRDefault="00743C34" w:rsidP="00656736">
      <w:pPr>
        <w:spacing w:before="57" w:after="0" w:line="240" w:lineRule="auto"/>
        <w:ind w:right="-20"/>
        <w:jc w:val="center"/>
        <w:rPr>
          <w:rFonts w:eastAsia="Calibri" w:cs="Calibri"/>
        </w:rPr>
      </w:pPr>
      <w:r w:rsidRPr="00CC47C0">
        <w:rPr>
          <w:rFonts w:eastAsia="Calibri" w:cs="Calibri"/>
          <w:b/>
          <w:bCs/>
          <w:spacing w:val="-17"/>
        </w:rPr>
        <w:t>T</w:t>
      </w:r>
      <w:r w:rsidRPr="00CC47C0">
        <w:rPr>
          <w:rFonts w:eastAsia="Calibri" w:cs="Calibri"/>
          <w:b/>
          <w:bCs/>
        </w:rPr>
        <w:t>able</w:t>
      </w:r>
      <w:r w:rsidR="00086EA8" w:rsidRPr="00CC47C0">
        <w:rPr>
          <w:rFonts w:eastAsia="Calibri" w:cs="Calibri"/>
          <w:b/>
          <w:bCs/>
        </w:rPr>
        <w:t xml:space="preserve"> </w:t>
      </w:r>
      <w:r w:rsidR="00CC47C0" w:rsidRPr="00CC47C0">
        <w:rPr>
          <w:rFonts w:eastAsia="Calibri" w:cs="Calibri"/>
          <w:b/>
          <w:bCs/>
        </w:rPr>
        <w:t>7.</w:t>
      </w:r>
      <w:r w:rsidR="00086EA8" w:rsidRPr="00CC47C0">
        <w:rPr>
          <w:rFonts w:eastAsia="Calibri" w:cs="Calibri"/>
          <w:b/>
          <w:bCs/>
        </w:rPr>
        <w:t>2</w:t>
      </w:r>
      <w:r w:rsidRPr="00CC47C0">
        <w:rPr>
          <w:rFonts w:eastAsia="Calibri" w:cs="Calibri"/>
          <w:b/>
          <w:bCs/>
        </w:rPr>
        <w:t xml:space="preserve">: </w:t>
      </w:r>
      <w:r w:rsidR="00687062">
        <w:rPr>
          <w:rFonts w:eastAsia="Calibri" w:cs="Calibri"/>
          <w:b/>
          <w:bCs/>
        </w:rPr>
        <w:t xml:space="preserve">Actual Expenditure </w:t>
      </w:r>
      <w:proofErr w:type="gramStart"/>
      <w:r w:rsidR="00687062">
        <w:rPr>
          <w:rFonts w:eastAsia="Calibri" w:cs="Calibri"/>
          <w:b/>
          <w:bCs/>
        </w:rPr>
        <w:t>vis-</w:t>
      </w:r>
      <w:proofErr w:type="gramEnd"/>
      <w:r w:rsidR="00687062">
        <w:rPr>
          <w:rFonts w:eastAsia="Calibri" w:cs="Calibri"/>
          <w:b/>
          <w:bCs/>
        </w:rPr>
        <w:t>a vis Proposed Outlay in 12</w:t>
      </w:r>
      <w:r w:rsidR="00687062" w:rsidRPr="00687062">
        <w:rPr>
          <w:rFonts w:eastAsia="Calibri" w:cs="Calibri"/>
          <w:b/>
          <w:bCs/>
          <w:vertAlign w:val="superscript"/>
        </w:rPr>
        <w:t>th</w:t>
      </w:r>
      <w:r w:rsidR="00687062">
        <w:rPr>
          <w:rFonts w:eastAsia="Calibri" w:cs="Calibri"/>
          <w:b/>
          <w:bCs/>
        </w:rPr>
        <w:t xml:space="preserve"> Five Year Plan</w:t>
      </w:r>
    </w:p>
    <w:tbl>
      <w:tblPr>
        <w:tblW w:w="94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1091"/>
        <w:gridCol w:w="941"/>
        <w:gridCol w:w="1053"/>
        <w:gridCol w:w="1053"/>
        <w:gridCol w:w="953"/>
        <w:gridCol w:w="991"/>
        <w:gridCol w:w="1301"/>
        <w:gridCol w:w="922"/>
      </w:tblGrid>
      <w:tr w:rsidR="001E11EB" w:rsidRPr="00CC47C0" w:rsidTr="001E11EB">
        <w:trPr>
          <w:trHeight w:val="416"/>
        </w:trPr>
        <w:tc>
          <w:tcPr>
            <w:tcW w:w="1178" w:type="dxa"/>
            <w:vMerge w:val="restart"/>
            <w:shd w:val="clear" w:color="auto" w:fill="auto"/>
            <w:noWrap/>
          </w:tcPr>
          <w:p w:rsidR="001E11EB" w:rsidRPr="00CC47C0" w:rsidRDefault="001E11EB" w:rsidP="001E11E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Scheme</w:t>
            </w:r>
          </w:p>
        </w:tc>
        <w:tc>
          <w:tcPr>
            <w:tcW w:w="1091" w:type="dxa"/>
            <w:vMerge w:val="restart"/>
            <w:shd w:val="clear" w:color="auto" w:fill="auto"/>
            <w:vAlign w:val="bottom"/>
          </w:tcPr>
          <w:p w:rsidR="001E11EB" w:rsidRPr="00CC47C0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Proposed outlay for the </w:t>
            </w:r>
            <w:r w:rsidRPr="00CC47C0">
              <w:rPr>
                <w:rFonts w:eastAsia="Times New Roman" w:cs="Times New Roman"/>
                <w:color w:val="000000"/>
              </w:rPr>
              <w:t>12th Plan</w:t>
            </w:r>
            <w:r>
              <w:rPr>
                <w:rFonts w:eastAsia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</w:rPr>
              <w:t>Rs</w:t>
            </w:r>
            <w:proofErr w:type="spellEnd"/>
            <w:r>
              <w:rPr>
                <w:rFonts w:eastAsia="Times New Roman" w:cs="Times New Roman"/>
                <w:color w:val="000000"/>
              </w:rPr>
              <w:t>. crore)</w:t>
            </w:r>
          </w:p>
        </w:tc>
        <w:tc>
          <w:tcPr>
            <w:tcW w:w="4991" w:type="dxa"/>
            <w:gridSpan w:val="5"/>
            <w:shd w:val="clear" w:color="auto" w:fill="auto"/>
            <w:noWrap/>
            <w:vAlign w:val="bottom"/>
          </w:tcPr>
          <w:p w:rsidR="001E11EB" w:rsidRPr="00CC47C0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Expenditure (</w:t>
            </w:r>
            <w:proofErr w:type="spellStart"/>
            <w:r>
              <w:rPr>
                <w:rFonts w:eastAsia="Times New Roman" w:cs="Times New Roman"/>
                <w:color w:val="000000"/>
              </w:rPr>
              <w:t>Rs</w:t>
            </w:r>
            <w:proofErr w:type="spellEnd"/>
            <w:r>
              <w:rPr>
                <w:rFonts w:eastAsia="Times New Roman" w:cs="Times New Roman"/>
                <w:color w:val="000000"/>
              </w:rPr>
              <w:t>. crore)</w:t>
            </w:r>
          </w:p>
        </w:tc>
        <w:tc>
          <w:tcPr>
            <w:tcW w:w="1301" w:type="dxa"/>
            <w:vMerge w:val="restart"/>
            <w:vAlign w:val="bottom"/>
          </w:tcPr>
          <w:p w:rsidR="001E11EB" w:rsidRPr="009277D7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</w:rPr>
            </w:pPr>
            <w:r w:rsidRPr="009277D7">
              <w:rPr>
                <w:rFonts w:eastAsia="Times New Roman" w:cs="Times New Roman"/>
                <w:i/>
                <w:iCs/>
                <w:color w:val="000000"/>
              </w:rPr>
              <w:t>Expenditure as % of  outlay</w:t>
            </w:r>
          </w:p>
        </w:tc>
        <w:tc>
          <w:tcPr>
            <w:tcW w:w="922" w:type="dxa"/>
            <w:vMerge w:val="restart"/>
            <w:vAlign w:val="bottom"/>
          </w:tcPr>
          <w:p w:rsidR="001E11EB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2017-18 (BE)</w:t>
            </w:r>
          </w:p>
        </w:tc>
      </w:tr>
      <w:tr w:rsidR="001E11EB" w:rsidRPr="00CC47C0" w:rsidTr="001E11EB">
        <w:trPr>
          <w:trHeight w:val="989"/>
        </w:trPr>
        <w:tc>
          <w:tcPr>
            <w:tcW w:w="1178" w:type="dxa"/>
            <w:vMerge/>
            <w:shd w:val="clear" w:color="auto" w:fill="auto"/>
            <w:noWrap/>
            <w:hideMark/>
          </w:tcPr>
          <w:p w:rsidR="001E11EB" w:rsidRPr="00CC47C0" w:rsidRDefault="001E11EB" w:rsidP="001E11E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91" w:type="dxa"/>
            <w:vMerge/>
            <w:shd w:val="clear" w:color="auto" w:fill="auto"/>
            <w:vAlign w:val="bottom"/>
            <w:hideMark/>
          </w:tcPr>
          <w:p w:rsidR="001E11EB" w:rsidRPr="00CC47C0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1E11EB" w:rsidRPr="00CC47C0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2012-13</w:t>
            </w:r>
            <w:r>
              <w:rPr>
                <w:rFonts w:eastAsia="Times New Roman" w:cs="Times New Roman"/>
                <w:color w:val="000000"/>
              </w:rPr>
              <w:t xml:space="preserve"> (A)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11EB" w:rsidRPr="00CC47C0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2013-14</w:t>
            </w:r>
            <w:r>
              <w:rPr>
                <w:rFonts w:eastAsia="Times New Roman" w:cs="Times New Roman"/>
                <w:color w:val="000000"/>
              </w:rPr>
              <w:t xml:space="preserve"> (A)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11EB" w:rsidRPr="00CC47C0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2014-15</w:t>
            </w:r>
            <w:r>
              <w:rPr>
                <w:rFonts w:eastAsia="Times New Roman" w:cs="Times New Roman"/>
                <w:color w:val="000000"/>
              </w:rPr>
              <w:t xml:space="preserve"> (A)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1E11EB" w:rsidRPr="00CC47C0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2015-16</w:t>
            </w:r>
            <w:r>
              <w:rPr>
                <w:rFonts w:eastAsia="Times New Roman" w:cs="Times New Roman"/>
                <w:color w:val="000000"/>
              </w:rPr>
              <w:t xml:space="preserve"> (A)</w:t>
            </w:r>
          </w:p>
        </w:tc>
        <w:tc>
          <w:tcPr>
            <w:tcW w:w="991" w:type="dxa"/>
            <w:vAlign w:val="bottom"/>
          </w:tcPr>
          <w:p w:rsidR="001E11EB" w:rsidRPr="00CC47C0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2016-17</w:t>
            </w:r>
            <w:r>
              <w:rPr>
                <w:rFonts w:eastAsia="Times New Roman" w:cs="Times New Roman"/>
                <w:color w:val="000000"/>
              </w:rPr>
              <w:t xml:space="preserve"> (RE)</w:t>
            </w:r>
          </w:p>
        </w:tc>
        <w:tc>
          <w:tcPr>
            <w:tcW w:w="1301" w:type="dxa"/>
            <w:vMerge/>
            <w:vAlign w:val="bottom"/>
          </w:tcPr>
          <w:p w:rsidR="001E11EB" w:rsidRPr="009277D7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922" w:type="dxa"/>
            <w:vMerge/>
            <w:vAlign w:val="bottom"/>
          </w:tcPr>
          <w:p w:rsidR="001E11EB" w:rsidRPr="00CC47C0" w:rsidRDefault="001E11EB" w:rsidP="001E11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9277D7" w:rsidRPr="00CC47C0" w:rsidTr="001E11EB">
        <w:trPr>
          <w:trHeight w:val="300"/>
        </w:trPr>
        <w:tc>
          <w:tcPr>
            <w:tcW w:w="1178" w:type="dxa"/>
            <w:shd w:val="clear" w:color="auto" w:fill="auto"/>
            <w:noWrap/>
            <w:hideMark/>
          </w:tcPr>
          <w:p w:rsidR="009277D7" w:rsidRPr="00CC47C0" w:rsidRDefault="009277D7" w:rsidP="001E11EB">
            <w:pPr>
              <w:spacing w:after="0"/>
              <w:jc w:val="both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MGNREGA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9277D7" w:rsidRPr="00CC47C0" w:rsidRDefault="009277D7" w:rsidP="001E11EB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1,65,059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30273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32993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32969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37341</w:t>
            </w:r>
          </w:p>
        </w:tc>
        <w:tc>
          <w:tcPr>
            <w:tcW w:w="991" w:type="dxa"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47499</w:t>
            </w:r>
          </w:p>
        </w:tc>
        <w:tc>
          <w:tcPr>
            <w:tcW w:w="1301" w:type="dxa"/>
            <w:vAlign w:val="bottom"/>
          </w:tcPr>
          <w:p w:rsidR="009277D7" w:rsidRPr="009277D7" w:rsidRDefault="009277D7" w:rsidP="001E11EB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 w:rsidRPr="009277D7">
              <w:rPr>
                <w:rFonts w:ascii="Calibri" w:hAnsi="Calibri"/>
                <w:i/>
                <w:iCs/>
                <w:color w:val="000000"/>
              </w:rPr>
              <w:t>109.7</w:t>
            </w:r>
          </w:p>
        </w:tc>
        <w:tc>
          <w:tcPr>
            <w:tcW w:w="922" w:type="dxa"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48,000</w:t>
            </w:r>
          </w:p>
        </w:tc>
      </w:tr>
      <w:tr w:rsidR="009277D7" w:rsidRPr="00CC47C0" w:rsidTr="001E11EB">
        <w:trPr>
          <w:trHeight w:val="300"/>
        </w:trPr>
        <w:tc>
          <w:tcPr>
            <w:tcW w:w="1178" w:type="dxa"/>
            <w:shd w:val="clear" w:color="auto" w:fill="auto"/>
            <w:noWrap/>
            <w:hideMark/>
          </w:tcPr>
          <w:p w:rsidR="009277D7" w:rsidRPr="00CC47C0" w:rsidRDefault="009277D7" w:rsidP="001E11EB">
            <w:pPr>
              <w:spacing w:after="0"/>
              <w:jc w:val="both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NRLM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9277D7" w:rsidRPr="00CC47C0" w:rsidRDefault="009277D7" w:rsidP="001E11EB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29006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2195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1413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2783</w:t>
            </w:r>
          </w:p>
        </w:tc>
        <w:tc>
          <w:tcPr>
            <w:tcW w:w="991" w:type="dxa"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3334</w:t>
            </w:r>
          </w:p>
        </w:tc>
        <w:tc>
          <w:tcPr>
            <w:tcW w:w="1301" w:type="dxa"/>
            <w:vAlign w:val="bottom"/>
          </w:tcPr>
          <w:p w:rsidR="009277D7" w:rsidRPr="009277D7" w:rsidRDefault="009277D7" w:rsidP="001E11EB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 w:rsidRPr="009277D7">
              <w:rPr>
                <w:rFonts w:ascii="Calibri" w:hAnsi="Calibri"/>
                <w:i/>
                <w:iCs/>
                <w:color w:val="000000"/>
              </w:rPr>
              <w:t>40.5</w:t>
            </w:r>
          </w:p>
        </w:tc>
        <w:tc>
          <w:tcPr>
            <w:tcW w:w="922" w:type="dxa"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4,849</w:t>
            </w:r>
          </w:p>
        </w:tc>
      </w:tr>
      <w:tr w:rsidR="009277D7" w:rsidRPr="00CC47C0" w:rsidTr="001E11EB">
        <w:trPr>
          <w:trHeight w:val="300"/>
        </w:trPr>
        <w:tc>
          <w:tcPr>
            <w:tcW w:w="1178" w:type="dxa"/>
            <w:shd w:val="clear" w:color="auto" w:fill="auto"/>
            <w:noWrap/>
            <w:hideMark/>
          </w:tcPr>
          <w:p w:rsidR="009277D7" w:rsidRPr="00CC47C0" w:rsidRDefault="009277D7" w:rsidP="001E11EB">
            <w:pPr>
              <w:spacing w:after="0"/>
              <w:jc w:val="both"/>
              <w:rPr>
                <w:rFonts w:eastAsia="Times New Roman" w:cs="Times New Roman"/>
                <w:color w:val="000000"/>
              </w:rPr>
            </w:pPr>
            <w:r w:rsidRPr="00CC47C0">
              <w:t xml:space="preserve">Pradhan </w:t>
            </w:r>
            <w:proofErr w:type="spellStart"/>
            <w:r w:rsidRPr="00CC47C0">
              <w:t>Mantri</w:t>
            </w:r>
            <w:proofErr w:type="spellEnd"/>
            <w:r w:rsidRPr="00CC47C0">
              <w:t xml:space="preserve"> </w:t>
            </w:r>
            <w:proofErr w:type="spellStart"/>
            <w:r w:rsidRPr="00CC47C0">
              <w:t>Awaas</w:t>
            </w:r>
            <w:proofErr w:type="spellEnd"/>
            <w:r w:rsidRPr="00CC47C0">
              <w:t xml:space="preserve"> </w:t>
            </w:r>
            <w:proofErr w:type="spellStart"/>
            <w:r w:rsidRPr="00CC47C0">
              <w:t>Yoj</w:t>
            </w:r>
            <w:r>
              <w:t>a</w:t>
            </w:r>
            <w:r w:rsidRPr="00CC47C0">
              <w:t>na</w:t>
            </w:r>
            <w:proofErr w:type="spellEnd"/>
            <w:r w:rsidRPr="00CC47C0">
              <w:rPr>
                <w:b/>
              </w:rPr>
              <w:t xml:space="preserve"> /</w:t>
            </w:r>
            <w:r w:rsidRPr="00CC47C0">
              <w:rPr>
                <w:rFonts w:eastAsia="Times New Roman" w:cs="Times New Roman"/>
                <w:color w:val="000000"/>
              </w:rPr>
              <w:t>IAY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9277D7" w:rsidRPr="00CC47C0" w:rsidRDefault="009277D7" w:rsidP="001E11EB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59585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7869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12981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11105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11603</w:t>
            </w:r>
          </w:p>
        </w:tc>
        <w:tc>
          <w:tcPr>
            <w:tcW w:w="991" w:type="dxa"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20936</w:t>
            </w:r>
          </w:p>
        </w:tc>
        <w:tc>
          <w:tcPr>
            <w:tcW w:w="1301" w:type="dxa"/>
            <w:vAlign w:val="bottom"/>
          </w:tcPr>
          <w:p w:rsidR="009277D7" w:rsidRPr="009277D7" w:rsidRDefault="009277D7" w:rsidP="001E11EB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 w:rsidRPr="009277D7">
              <w:rPr>
                <w:rFonts w:ascii="Calibri" w:hAnsi="Calibri"/>
                <w:i/>
                <w:iCs/>
                <w:color w:val="000000"/>
              </w:rPr>
              <w:t>108.2</w:t>
            </w:r>
          </w:p>
        </w:tc>
        <w:tc>
          <w:tcPr>
            <w:tcW w:w="922" w:type="dxa"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29,043</w:t>
            </w:r>
          </w:p>
        </w:tc>
      </w:tr>
      <w:tr w:rsidR="009277D7" w:rsidRPr="00CC47C0" w:rsidTr="001E11EB">
        <w:trPr>
          <w:trHeight w:val="300"/>
        </w:trPr>
        <w:tc>
          <w:tcPr>
            <w:tcW w:w="1178" w:type="dxa"/>
            <w:shd w:val="clear" w:color="auto" w:fill="auto"/>
            <w:noWrap/>
            <w:hideMark/>
          </w:tcPr>
          <w:p w:rsidR="009277D7" w:rsidRPr="00CC47C0" w:rsidRDefault="009277D7" w:rsidP="001E11EB">
            <w:pPr>
              <w:spacing w:after="0"/>
              <w:jc w:val="both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PMGSY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9277D7" w:rsidRPr="00CC47C0" w:rsidRDefault="009277D7" w:rsidP="001E11EB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1,24,013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3057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3978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5868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18290</w:t>
            </w:r>
          </w:p>
        </w:tc>
        <w:tc>
          <w:tcPr>
            <w:tcW w:w="991" w:type="dxa"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301" w:type="dxa"/>
            <w:vAlign w:val="bottom"/>
          </w:tcPr>
          <w:p w:rsidR="009277D7" w:rsidRPr="009277D7" w:rsidRDefault="009277D7" w:rsidP="001E11EB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 w:rsidRPr="009277D7">
              <w:rPr>
                <w:rFonts w:ascii="Calibri" w:hAnsi="Calibri"/>
                <w:i/>
                <w:iCs/>
                <w:color w:val="000000"/>
              </w:rPr>
              <w:t>40.5</w:t>
            </w:r>
          </w:p>
        </w:tc>
        <w:tc>
          <w:tcPr>
            <w:tcW w:w="922" w:type="dxa"/>
            <w:vAlign w:val="bottom"/>
          </w:tcPr>
          <w:p w:rsidR="009277D7" w:rsidRDefault="009277D7" w:rsidP="001E1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19,000</w:t>
            </w:r>
          </w:p>
        </w:tc>
      </w:tr>
    </w:tbl>
    <w:p w:rsidR="0027028A" w:rsidRDefault="0027028A" w:rsidP="00656736">
      <w:pPr>
        <w:spacing w:before="18" w:after="0"/>
        <w:ind w:left="120" w:right="60"/>
        <w:jc w:val="both"/>
        <w:rPr>
          <w:rFonts w:eastAsia="Calibri" w:cs="Calibri"/>
        </w:rPr>
      </w:pPr>
      <w:r w:rsidRPr="00FD0D54">
        <w:rPr>
          <w:rFonts w:eastAsia="Calibri" w:cs="Calibri"/>
          <w:i/>
          <w:iCs/>
        </w:rPr>
        <w:t>Source</w:t>
      </w:r>
      <w:r>
        <w:rPr>
          <w:rFonts w:eastAsia="Calibri" w:cs="Calibri"/>
        </w:rPr>
        <w:t>: Compiled by CBGA from 12</w:t>
      </w:r>
      <w:r w:rsidRPr="0027028A">
        <w:rPr>
          <w:rFonts w:eastAsia="Calibri" w:cs="Calibri"/>
          <w:vertAlign w:val="superscript"/>
        </w:rPr>
        <w:t>th</w:t>
      </w:r>
      <w:r>
        <w:rPr>
          <w:rFonts w:eastAsia="Calibri" w:cs="Calibri"/>
        </w:rPr>
        <w:t xml:space="preserve"> Five Year Plan and Union Budget</w:t>
      </w:r>
      <w:r w:rsidR="00656736">
        <w:rPr>
          <w:rFonts w:eastAsia="Calibri" w:cs="Calibri"/>
        </w:rPr>
        <w:t xml:space="preserve"> documents</w:t>
      </w:r>
      <w:r>
        <w:rPr>
          <w:rFonts w:eastAsia="Calibri" w:cs="Calibri"/>
        </w:rPr>
        <w:t>, various years</w:t>
      </w:r>
      <w:r w:rsidR="00656736">
        <w:rPr>
          <w:rFonts w:eastAsia="Calibri" w:cs="Calibri"/>
        </w:rPr>
        <w:t>.</w:t>
      </w:r>
    </w:p>
    <w:p w:rsidR="00FC497B" w:rsidRPr="00CC47C0" w:rsidRDefault="00FC497B" w:rsidP="00FC497B">
      <w:pPr>
        <w:tabs>
          <w:tab w:val="left" w:pos="3870"/>
        </w:tabs>
        <w:spacing w:before="120" w:after="120"/>
        <w:jc w:val="both"/>
        <w:rPr>
          <w:b/>
        </w:rPr>
      </w:pPr>
      <w:r w:rsidRPr="00CC47C0">
        <w:rPr>
          <w:b/>
        </w:rPr>
        <w:t>Mahatma Gandhi National Rural Employment Guarantee Act (MGNREGA)</w:t>
      </w:r>
      <w:r>
        <w:rPr>
          <w:b/>
        </w:rPr>
        <w:t>:</w:t>
      </w:r>
    </w:p>
    <w:p w:rsidR="005D1117" w:rsidRPr="00CC47C0" w:rsidRDefault="005D1117" w:rsidP="00656736">
      <w:pPr>
        <w:jc w:val="both"/>
      </w:pPr>
      <w:r>
        <w:rPr>
          <w:lang w:val="en-GB"/>
        </w:rPr>
        <w:t xml:space="preserve">MGNREGA, which </w:t>
      </w:r>
      <w:r w:rsidR="00656736">
        <w:rPr>
          <w:lang w:val="en-GB"/>
        </w:rPr>
        <w:t>was</w:t>
      </w:r>
      <w:r>
        <w:rPr>
          <w:lang w:val="en-GB"/>
        </w:rPr>
        <w:t xml:space="preserve"> conceived as a demand driven employment generation programme in 2005-06, got impetus over the years. The </w:t>
      </w:r>
      <w:r w:rsidR="0027028A" w:rsidRPr="00CC47C0">
        <w:rPr>
          <w:lang w:val="en-GB"/>
        </w:rPr>
        <w:t xml:space="preserve">majority of the beneficiaries under </w:t>
      </w:r>
      <w:r w:rsidR="00656736">
        <w:rPr>
          <w:lang w:val="en-GB"/>
        </w:rPr>
        <w:t>MG</w:t>
      </w:r>
      <w:r w:rsidR="0027028A" w:rsidRPr="00CC47C0">
        <w:rPr>
          <w:lang w:val="en-GB"/>
        </w:rPr>
        <w:t>NREGA have been the poor households and marginalised sections of the society, such as women, SCs and STs.</w:t>
      </w:r>
      <w:r>
        <w:rPr>
          <w:lang w:val="en-GB"/>
        </w:rPr>
        <w:t xml:space="preserve"> The scheme witnessed an increase in participation of women and disabled</w:t>
      </w:r>
      <w:r w:rsidR="0027028A" w:rsidRPr="00CC47C0">
        <w:rPr>
          <w:lang w:val="en-GB"/>
        </w:rPr>
        <w:t xml:space="preserve"> person</w:t>
      </w:r>
      <w:r w:rsidR="00656736">
        <w:rPr>
          <w:lang w:val="en-GB"/>
        </w:rPr>
        <w:t>s</w:t>
      </w:r>
      <w:r>
        <w:rPr>
          <w:lang w:val="en-GB"/>
        </w:rPr>
        <w:t xml:space="preserve"> </w:t>
      </w:r>
      <w:r w:rsidR="00656736">
        <w:rPr>
          <w:lang w:val="en-GB"/>
        </w:rPr>
        <w:t xml:space="preserve">over the period from 2012-13 to 2016-17 </w:t>
      </w:r>
      <w:r>
        <w:rPr>
          <w:lang w:val="en-GB"/>
        </w:rPr>
        <w:t xml:space="preserve">(Table 7.3). Though, there is </w:t>
      </w:r>
      <w:r w:rsidR="00542B2D">
        <w:rPr>
          <w:lang w:val="en-GB"/>
        </w:rPr>
        <w:t>a 25 percent increase in</w:t>
      </w:r>
      <w:r>
        <w:rPr>
          <w:lang w:val="en-GB"/>
        </w:rPr>
        <w:t xml:space="preserve"> allocation </w:t>
      </w:r>
      <w:r w:rsidR="00656736">
        <w:rPr>
          <w:lang w:val="en-GB"/>
        </w:rPr>
        <w:t xml:space="preserve">under </w:t>
      </w:r>
      <w:r>
        <w:rPr>
          <w:lang w:val="en-GB"/>
        </w:rPr>
        <w:t>MGNREGA</w:t>
      </w:r>
      <w:r w:rsidR="00542B2D">
        <w:rPr>
          <w:lang w:val="en-GB"/>
        </w:rPr>
        <w:t xml:space="preserve"> between 2016-17</w:t>
      </w:r>
      <w:r w:rsidR="00656736">
        <w:rPr>
          <w:lang w:val="en-GB"/>
        </w:rPr>
        <w:t xml:space="preserve"> </w:t>
      </w:r>
      <w:r w:rsidR="00542B2D">
        <w:rPr>
          <w:lang w:val="en-GB"/>
        </w:rPr>
        <w:t xml:space="preserve">(BE) and 2017-18 (BE), </w:t>
      </w:r>
      <w:r w:rsidR="00542B2D">
        <w:t xml:space="preserve">the increase is a mere one percent, as two supplementary allocations during the course of the year made the total budget </w:t>
      </w:r>
      <w:r w:rsidR="00656736">
        <w:t>in</w:t>
      </w:r>
      <w:r w:rsidR="00542B2D">
        <w:t xml:space="preserve"> 2016-17</w:t>
      </w:r>
      <w:r w:rsidR="00656736">
        <w:t xml:space="preserve"> (RE)</w:t>
      </w:r>
      <w:r w:rsidR="00542B2D">
        <w:t xml:space="preserve">, </w:t>
      </w:r>
      <w:proofErr w:type="spellStart"/>
      <w:r w:rsidR="00542B2D">
        <w:t>Rs</w:t>
      </w:r>
      <w:proofErr w:type="spellEnd"/>
      <w:r w:rsidR="00656736">
        <w:t>.</w:t>
      </w:r>
      <w:r w:rsidR="00542B2D">
        <w:t xml:space="preserve"> 47,500 crore. </w:t>
      </w:r>
      <w:r>
        <w:rPr>
          <w:lang w:val="en-GB"/>
        </w:rPr>
        <w:t>Figure 7.1</w:t>
      </w:r>
      <w:r w:rsidRPr="00CC47C0">
        <w:rPr>
          <w:lang w:val="en-GB"/>
        </w:rPr>
        <w:t xml:space="preserve"> shows that </w:t>
      </w:r>
      <w:r w:rsidR="00656736">
        <w:rPr>
          <w:lang w:val="en-GB"/>
        </w:rPr>
        <w:t>the</w:t>
      </w:r>
      <w:r w:rsidRPr="00CC47C0">
        <w:rPr>
          <w:lang w:val="en-GB"/>
        </w:rPr>
        <w:t xml:space="preserve"> budgetary allocation </w:t>
      </w:r>
      <w:r w:rsidR="00656736">
        <w:rPr>
          <w:lang w:val="en-GB"/>
        </w:rPr>
        <w:t xml:space="preserve">for </w:t>
      </w:r>
      <w:r w:rsidRPr="00CC47C0">
        <w:rPr>
          <w:lang w:val="en-GB"/>
        </w:rPr>
        <w:t xml:space="preserve">MGNREGA </w:t>
      </w:r>
      <w:r w:rsidR="00656736">
        <w:rPr>
          <w:lang w:val="en-GB"/>
        </w:rPr>
        <w:t xml:space="preserve">as compared </w:t>
      </w:r>
      <w:r w:rsidRPr="00CC47C0">
        <w:rPr>
          <w:lang w:val="en-GB"/>
        </w:rPr>
        <w:t>to GDP</w:t>
      </w:r>
      <w:r w:rsidR="00656736">
        <w:rPr>
          <w:lang w:val="en-GB"/>
        </w:rPr>
        <w:t>,</w:t>
      </w:r>
      <w:r w:rsidRPr="00CC47C0">
        <w:rPr>
          <w:lang w:val="en-GB"/>
        </w:rPr>
        <w:t xml:space="preserve"> has declined </w:t>
      </w:r>
      <w:r>
        <w:rPr>
          <w:lang w:val="en-GB"/>
        </w:rPr>
        <w:t>from 0.30 percent in 2012-13</w:t>
      </w:r>
      <w:r w:rsidR="00656736">
        <w:rPr>
          <w:lang w:val="en-GB"/>
        </w:rPr>
        <w:t xml:space="preserve"> (A)</w:t>
      </w:r>
      <w:r>
        <w:rPr>
          <w:lang w:val="en-GB"/>
        </w:rPr>
        <w:t xml:space="preserve"> to 0.28 percent in 2017-18(BE).</w:t>
      </w:r>
    </w:p>
    <w:p w:rsidR="0027028A" w:rsidRPr="00CC47C0" w:rsidRDefault="0027028A" w:rsidP="0007274E">
      <w:pPr>
        <w:jc w:val="center"/>
        <w:rPr>
          <w:b/>
        </w:rPr>
      </w:pPr>
      <w:r w:rsidRPr="00CC47C0">
        <w:rPr>
          <w:b/>
        </w:rPr>
        <w:t xml:space="preserve">Table </w:t>
      </w:r>
      <w:r>
        <w:rPr>
          <w:b/>
        </w:rPr>
        <w:t>7.</w:t>
      </w:r>
      <w:r w:rsidR="005D1117">
        <w:rPr>
          <w:b/>
        </w:rPr>
        <w:t>3</w:t>
      </w:r>
      <w:r w:rsidRPr="00CC47C0">
        <w:rPr>
          <w:b/>
        </w:rPr>
        <w:t xml:space="preserve">: Work Participation </w:t>
      </w:r>
      <w:r w:rsidR="005D1117">
        <w:rPr>
          <w:b/>
        </w:rPr>
        <w:t>under MNREGA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1186"/>
        <w:gridCol w:w="1187"/>
        <w:gridCol w:w="1186"/>
        <w:gridCol w:w="1187"/>
        <w:gridCol w:w="1187"/>
      </w:tblGrid>
      <w:tr w:rsidR="0027028A" w:rsidRPr="00CC47C0" w:rsidTr="00FC497B">
        <w:trPr>
          <w:trHeight w:val="65"/>
        </w:trPr>
        <w:tc>
          <w:tcPr>
            <w:tcW w:w="2992" w:type="dxa"/>
            <w:shd w:val="clear" w:color="000000" w:fill="FFFFFF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  <w:b/>
              </w:rPr>
            </w:pP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  <w:b/>
              </w:rPr>
            </w:pPr>
            <w:r w:rsidRPr="00CC47C0">
              <w:rPr>
                <w:rFonts w:eastAsia="Times New Roman" w:cs="Times New Roman"/>
                <w:b/>
              </w:rPr>
              <w:t>2012-13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  <w:b/>
              </w:rPr>
            </w:pPr>
            <w:r w:rsidRPr="00CC47C0">
              <w:rPr>
                <w:rFonts w:eastAsia="Times New Roman" w:cs="Times New Roman"/>
                <w:b/>
              </w:rPr>
              <w:t>2013-14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  <w:b/>
              </w:rPr>
            </w:pPr>
            <w:r w:rsidRPr="00CC47C0">
              <w:rPr>
                <w:rFonts w:eastAsia="Times New Roman" w:cs="Times New Roman"/>
                <w:b/>
              </w:rPr>
              <w:t>2014-15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  <w:b/>
              </w:rPr>
            </w:pPr>
            <w:r w:rsidRPr="00CC47C0">
              <w:rPr>
                <w:rFonts w:eastAsia="Times New Roman" w:cs="Times New Roman"/>
                <w:b/>
              </w:rPr>
              <w:t>2015-16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jc w:val="right"/>
              <w:rPr>
                <w:rFonts w:eastAsia="Times New Roman" w:cs="Times New Roman"/>
                <w:b/>
              </w:rPr>
            </w:pPr>
            <w:r w:rsidRPr="00CC47C0">
              <w:rPr>
                <w:rFonts w:eastAsia="Times New Roman" w:cs="Times New Roman"/>
                <w:b/>
              </w:rPr>
              <w:t>2016-17</w:t>
            </w:r>
          </w:p>
        </w:tc>
      </w:tr>
      <w:tr w:rsidR="0027028A" w:rsidRPr="00CC47C0" w:rsidTr="00FC497B">
        <w:trPr>
          <w:trHeight w:val="65"/>
        </w:trPr>
        <w:tc>
          <w:tcPr>
            <w:tcW w:w="2992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Total Households Worked (i</w:t>
            </w:r>
            <w:r w:rsidRPr="00CC47C0">
              <w:rPr>
                <w:rFonts w:eastAsia="Times New Roman" w:cs="Times New Roman"/>
              </w:rPr>
              <w:t xml:space="preserve">n </w:t>
            </w:r>
            <w:r>
              <w:rPr>
                <w:rFonts w:eastAsia="Times New Roman" w:cs="Times New Roman"/>
              </w:rPr>
              <w:t>crore)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4.99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4.79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4.14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4.8094</w:t>
            </w:r>
          </w:p>
        </w:tc>
        <w:tc>
          <w:tcPr>
            <w:tcW w:w="1187" w:type="dxa"/>
            <w:shd w:val="clear" w:color="000000" w:fill="FFFFFF"/>
            <w:vAlign w:val="center"/>
            <w:hideMark/>
          </w:tcPr>
          <w:p w:rsidR="0027028A" w:rsidRPr="00CC47C0" w:rsidRDefault="0027028A" w:rsidP="0061320E">
            <w:pPr>
              <w:spacing w:after="0"/>
              <w:jc w:val="right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0.13</w:t>
            </w:r>
          </w:p>
        </w:tc>
      </w:tr>
      <w:tr w:rsidR="0027028A" w:rsidRPr="00CC47C0" w:rsidTr="00FC497B">
        <w:trPr>
          <w:trHeight w:val="65"/>
        </w:trPr>
        <w:tc>
          <w:tcPr>
            <w:tcW w:w="2992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Total Individuals Worked</w:t>
            </w:r>
            <w:r>
              <w:rPr>
                <w:rFonts w:eastAsia="Times New Roman" w:cs="Times New Roman"/>
              </w:rPr>
              <w:t xml:space="preserve"> </w:t>
            </w:r>
            <w:r w:rsidRPr="00A77E6D">
              <w:rPr>
                <w:rFonts w:eastAsia="Times New Roman" w:cs="Times New Roman"/>
              </w:rPr>
              <w:t>(in crore)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7.97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7.39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6.22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7.21</w:t>
            </w:r>
          </w:p>
        </w:tc>
        <w:tc>
          <w:tcPr>
            <w:tcW w:w="1187" w:type="dxa"/>
            <w:shd w:val="clear" w:color="000000" w:fill="FFFFFF"/>
            <w:vAlign w:val="center"/>
            <w:hideMark/>
          </w:tcPr>
          <w:p w:rsidR="0027028A" w:rsidRPr="00CC47C0" w:rsidRDefault="0027028A" w:rsidP="0061320E">
            <w:pPr>
              <w:spacing w:after="0"/>
              <w:jc w:val="right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0.183</w:t>
            </w:r>
          </w:p>
        </w:tc>
      </w:tr>
      <w:tr w:rsidR="0027028A" w:rsidRPr="00CC47C0" w:rsidTr="00FC497B">
        <w:trPr>
          <w:trHeight w:val="65"/>
        </w:trPr>
        <w:tc>
          <w:tcPr>
            <w:tcW w:w="2992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% of Men Worked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52.93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52.03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49.77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49.71</w:t>
            </w:r>
          </w:p>
        </w:tc>
        <w:tc>
          <w:tcPr>
            <w:tcW w:w="1187" w:type="dxa"/>
            <w:shd w:val="clear" w:color="000000" w:fill="FFFFFF"/>
            <w:vAlign w:val="center"/>
            <w:hideMark/>
          </w:tcPr>
          <w:p w:rsidR="0027028A" w:rsidRPr="00CC47C0" w:rsidRDefault="0027028A" w:rsidP="0061320E">
            <w:pPr>
              <w:spacing w:after="0"/>
              <w:jc w:val="right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43.23</w:t>
            </w:r>
          </w:p>
        </w:tc>
      </w:tr>
      <w:tr w:rsidR="0027028A" w:rsidRPr="00CC47C0" w:rsidTr="00FC497B">
        <w:trPr>
          <w:trHeight w:val="65"/>
        </w:trPr>
        <w:tc>
          <w:tcPr>
            <w:tcW w:w="2992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% of Women Worked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47.07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47.97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50.23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50.29</w:t>
            </w:r>
          </w:p>
        </w:tc>
        <w:tc>
          <w:tcPr>
            <w:tcW w:w="1187" w:type="dxa"/>
            <w:shd w:val="clear" w:color="000000" w:fill="FFFFFF"/>
            <w:vAlign w:val="center"/>
            <w:hideMark/>
          </w:tcPr>
          <w:p w:rsidR="0027028A" w:rsidRPr="00CC47C0" w:rsidRDefault="0027028A" w:rsidP="0061320E">
            <w:pPr>
              <w:spacing w:after="0"/>
              <w:jc w:val="right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56.77</w:t>
            </w:r>
          </w:p>
        </w:tc>
      </w:tr>
      <w:tr w:rsidR="0027028A" w:rsidRPr="00CC47C0" w:rsidTr="00FC497B">
        <w:trPr>
          <w:trHeight w:val="65"/>
        </w:trPr>
        <w:tc>
          <w:tcPr>
            <w:tcW w:w="2992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% of SC Worked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22.79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22.93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22.26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22.32</w:t>
            </w:r>
          </w:p>
        </w:tc>
        <w:tc>
          <w:tcPr>
            <w:tcW w:w="1187" w:type="dxa"/>
            <w:shd w:val="clear" w:color="000000" w:fill="FFFFFF"/>
            <w:vAlign w:val="center"/>
            <w:hideMark/>
          </w:tcPr>
          <w:p w:rsidR="0027028A" w:rsidRPr="00CC47C0" w:rsidRDefault="0027028A" w:rsidP="0061320E">
            <w:pPr>
              <w:spacing w:after="0"/>
              <w:jc w:val="right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20.94</w:t>
            </w:r>
          </w:p>
        </w:tc>
      </w:tr>
      <w:tr w:rsidR="0027028A" w:rsidRPr="00CC47C0" w:rsidTr="00FC497B">
        <w:trPr>
          <w:trHeight w:val="65"/>
        </w:trPr>
        <w:tc>
          <w:tcPr>
            <w:tcW w:w="2992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% of ST Worked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17.92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17.88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18.39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18.21</w:t>
            </w:r>
          </w:p>
        </w:tc>
        <w:tc>
          <w:tcPr>
            <w:tcW w:w="1187" w:type="dxa"/>
            <w:shd w:val="clear" w:color="000000" w:fill="FFFFFF"/>
            <w:vAlign w:val="center"/>
            <w:hideMark/>
          </w:tcPr>
          <w:p w:rsidR="0027028A" w:rsidRPr="00CC47C0" w:rsidRDefault="0027028A" w:rsidP="0061320E">
            <w:pPr>
              <w:spacing w:after="0"/>
              <w:jc w:val="right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15.61</w:t>
            </w:r>
          </w:p>
        </w:tc>
      </w:tr>
      <w:tr w:rsidR="0027028A" w:rsidRPr="00CC47C0" w:rsidTr="00FC497B">
        <w:trPr>
          <w:trHeight w:val="65"/>
        </w:trPr>
        <w:tc>
          <w:tcPr>
            <w:tcW w:w="2992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% of Disabled Persons Worked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0.57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0.66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0.67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0.63</w:t>
            </w:r>
          </w:p>
        </w:tc>
        <w:tc>
          <w:tcPr>
            <w:tcW w:w="1187" w:type="dxa"/>
            <w:shd w:val="clear" w:color="000000" w:fill="FFFFFF"/>
            <w:vAlign w:val="center"/>
            <w:hideMark/>
          </w:tcPr>
          <w:p w:rsidR="0027028A" w:rsidRPr="00CC47C0" w:rsidRDefault="0027028A" w:rsidP="0061320E">
            <w:pPr>
              <w:spacing w:after="0"/>
              <w:jc w:val="right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1.07</w:t>
            </w:r>
          </w:p>
        </w:tc>
      </w:tr>
      <w:tr w:rsidR="0027028A" w:rsidRPr="00CC47C0" w:rsidTr="00FC497B">
        <w:trPr>
          <w:trHeight w:val="65"/>
        </w:trPr>
        <w:tc>
          <w:tcPr>
            <w:tcW w:w="2992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lastRenderedPageBreak/>
              <w:t>Average days of employment provided per Household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46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46</w:t>
            </w:r>
          </w:p>
        </w:tc>
        <w:tc>
          <w:tcPr>
            <w:tcW w:w="1186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40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48</w:t>
            </w:r>
          </w:p>
        </w:tc>
        <w:tc>
          <w:tcPr>
            <w:tcW w:w="1187" w:type="dxa"/>
            <w:shd w:val="clear" w:color="000000" w:fill="FFFFFF"/>
            <w:vAlign w:val="center"/>
          </w:tcPr>
          <w:p w:rsidR="0027028A" w:rsidRPr="00CC47C0" w:rsidRDefault="0027028A" w:rsidP="0061320E">
            <w:pPr>
              <w:spacing w:after="0"/>
              <w:jc w:val="right"/>
              <w:rPr>
                <w:rFonts w:eastAsia="Times New Roman" w:cs="Times New Roman"/>
              </w:rPr>
            </w:pPr>
            <w:r w:rsidRPr="00CC47C0">
              <w:rPr>
                <w:rFonts w:eastAsia="Times New Roman" w:cs="Times New Roman"/>
              </w:rPr>
              <w:t>28</w:t>
            </w:r>
          </w:p>
        </w:tc>
      </w:tr>
    </w:tbl>
    <w:p w:rsidR="0027028A" w:rsidRPr="00CC47C0" w:rsidRDefault="0027028A" w:rsidP="005D1117">
      <w:r w:rsidRPr="00CC47C0">
        <w:t xml:space="preserve">Source: </w:t>
      </w:r>
      <w:r w:rsidR="005D1117">
        <w:t>Compiled by CBGA from MGNREGA portal</w:t>
      </w:r>
    </w:p>
    <w:p w:rsidR="00B25C6E" w:rsidRDefault="0027028A" w:rsidP="0027028A">
      <w:pPr>
        <w:rPr>
          <w:b/>
        </w:rPr>
      </w:pPr>
      <w:r>
        <w:rPr>
          <w:b/>
        </w:rPr>
        <w:t>Figure 7.1 Expenditure in</w:t>
      </w:r>
      <w:r w:rsidR="00B25C6E" w:rsidRPr="00CC47C0">
        <w:rPr>
          <w:b/>
        </w:rPr>
        <w:t xml:space="preserve"> MGNREGA</w:t>
      </w:r>
      <w:r>
        <w:rPr>
          <w:b/>
        </w:rPr>
        <w:t xml:space="preserve"> as percent of GDP</w:t>
      </w:r>
    </w:p>
    <w:p w:rsidR="0027028A" w:rsidRPr="00CC47C0" w:rsidRDefault="009F2D01" w:rsidP="00A77E6D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E749967" wp14:editId="6A2DDFAE">
            <wp:extent cx="59436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7028A" w:rsidRDefault="0027028A" w:rsidP="0027028A">
      <w:pPr>
        <w:spacing w:before="18" w:after="0"/>
        <w:ind w:left="120" w:right="60"/>
        <w:jc w:val="both"/>
        <w:rPr>
          <w:rFonts w:eastAsia="Calibri" w:cs="Calibri"/>
        </w:rPr>
      </w:pPr>
      <w:r w:rsidRPr="00FD0D54">
        <w:rPr>
          <w:rFonts w:eastAsia="Calibri" w:cs="Calibri"/>
          <w:i/>
          <w:iCs/>
        </w:rPr>
        <w:t>Source</w:t>
      </w:r>
      <w:r>
        <w:rPr>
          <w:rFonts w:eastAsia="Calibri" w:cs="Calibri"/>
        </w:rPr>
        <w:t>: Compiled by CBGA from Union Budget, various years</w:t>
      </w:r>
      <w:r w:rsidR="002E3A1B">
        <w:rPr>
          <w:rFonts w:eastAsia="Calibri" w:cs="Calibri"/>
        </w:rPr>
        <w:t>.</w:t>
      </w:r>
    </w:p>
    <w:p w:rsidR="00B25C6E" w:rsidRPr="00CC47C0" w:rsidDel="00D33E8B" w:rsidRDefault="00B25C6E" w:rsidP="0027028A">
      <w:pPr>
        <w:spacing w:after="0"/>
        <w:contextualSpacing/>
        <w:jc w:val="both"/>
        <w:rPr>
          <w:del w:id="1" w:author="jawed" w:date="2016-07-15T16:34:00Z"/>
        </w:rPr>
      </w:pPr>
    </w:p>
    <w:p w:rsidR="009C71B4" w:rsidRPr="0069515F" w:rsidRDefault="00E429A9" w:rsidP="00CC47C0">
      <w:pPr>
        <w:autoSpaceDE w:val="0"/>
        <w:autoSpaceDN w:val="0"/>
        <w:adjustRightInd w:val="0"/>
        <w:jc w:val="both"/>
        <w:rPr>
          <w:b/>
          <w:i/>
          <w:iCs/>
        </w:rPr>
      </w:pPr>
      <w:r w:rsidRPr="0069515F">
        <w:rPr>
          <w:b/>
          <w:i/>
          <w:iCs/>
        </w:rPr>
        <w:t xml:space="preserve">Pradhan </w:t>
      </w:r>
      <w:proofErr w:type="spellStart"/>
      <w:r w:rsidRPr="0069515F">
        <w:rPr>
          <w:b/>
          <w:i/>
          <w:iCs/>
        </w:rPr>
        <w:t>Mantri</w:t>
      </w:r>
      <w:proofErr w:type="spellEnd"/>
      <w:r w:rsidRPr="0069515F">
        <w:rPr>
          <w:b/>
          <w:i/>
          <w:iCs/>
        </w:rPr>
        <w:t xml:space="preserve"> </w:t>
      </w:r>
      <w:proofErr w:type="spellStart"/>
      <w:r w:rsidRPr="0069515F">
        <w:rPr>
          <w:b/>
          <w:i/>
          <w:iCs/>
        </w:rPr>
        <w:t>Awaas</w:t>
      </w:r>
      <w:proofErr w:type="spellEnd"/>
      <w:r w:rsidRPr="0069515F">
        <w:rPr>
          <w:b/>
          <w:i/>
          <w:iCs/>
        </w:rPr>
        <w:t xml:space="preserve"> </w:t>
      </w:r>
      <w:proofErr w:type="spellStart"/>
      <w:r w:rsidRPr="0069515F">
        <w:rPr>
          <w:b/>
          <w:i/>
          <w:iCs/>
        </w:rPr>
        <w:t>Yoj</w:t>
      </w:r>
      <w:r w:rsidR="00A77E6D" w:rsidRPr="0069515F">
        <w:rPr>
          <w:b/>
          <w:i/>
          <w:iCs/>
        </w:rPr>
        <w:t>a</w:t>
      </w:r>
      <w:r w:rsidRPr="0069515F">
        <w:rPr>
          <w:b/>
          <w:i/>
          <w:iCs/>
        </w:rPr>
        <w:t>na</w:t>
      </w:r>
      <w:proofErr w:type="spellEnd"/>
      <w:r w:rsidRPr="0069515F">
        <w:rPr>
          <w:b/>
          <w:i/>
          <w:iCs/>
        </w:rPr>
        <w:t xml:space="preserve"> (</w:t>
      </w:r>
      <w:proofErr w:type="spellStart"/>
      <w:r w:rsidRPr="0069515F">
        <w:rPr>
          <w:b/>
          <w:i/>
          <w:iCs/>
        </w:rPr>
        <w:t>G</w:t>
      </w:r>
      <w:r w:rsidR="004D252C" w:rsidRPr="0069515F">
        <w:rPr>
          <w:b/>
          <w:i/>
          <w:iCs/>
        </w:rPr>
        <w:t>ramin</w:t>
      </w:r>
      <w:proofErr w:type="spellEnd"/>
      <w:r w:rsidRPr="0069515F">
        <w:rPr>
          <w:b/>
          <w:i/>
          <w:iCs/>
        </w:rPr>
        <w:t>)</w:t>
      </w:r>
    </w:p>
    <w:p w:rsidR="000410AB" w:rsidRDefault="00555657" w:rsidP="002E3A1B">
      <w:pPr>
        <w:autoSpaceDE w:val="0"/>
        <w:autoSpaceDN w:val="0"/>
        <w:adjustRightInd w:val="0"/>
        <w:jc w:val="both"/>
      </w:pPr>
      <w:r w:rsidRPr="002E3A1B">
        <w:rPr>
          <w:i/>
          <w:iCs/>
        </w:rPr>
        <w:t xml:space="preserve">Indira </w:t>
      </w:r>
      <w:proofErr w:type="spellStart"/>
      <w:r w:rsidRPr="002E3A1B">
        <w:rPr>
          <w:i/>
          <w:iCs/>
        </w:rPr>
        <w:t>Awas</w:t>
      </w:r>
      <w:proofErr w:type="spellEnd"/>
      <w:r w:rsidRPr="002E3A1B">
        <w:rPr>
          <w:i/>
          <w:iCs/>
        </w:rPr>
        <w:t xml:space="preserve"> </w:t>
      </w:r>
      <w:proofErr w:type="spellStart"/>
      <w:r w:rsidRPr="002E3A1B">
        <w:rPr>
          <w:i/>
          <w:iCs/>
        </w:rPr>
        <w:t>Yoj</w:t>
      </w:r>
      <w:r w:rsidR="00A77E6D" w:rsidRPr="002E3A1B">
        <w:rPr>
          <w:i/>
          <w:iCs/>
        </w:rPr>
        <w:t>a</w:t>
      </w:r>
      <w:r w:rsidRPr="002E3A1B">
        <w:rPr>
          <w:i/>
          <w:iCs/>
        </w:rPr>
        <w:t>na</w:t>
      </w:r>
      <w:proofErr w:type="spellEnd"/>
      <w:r w:rsidR="002E3A1B">
        <w:t xml:space="preserve"> has been</w:t>
      </w:r>
      <w:r w:rsidRPr="00CC47C0">
        <w:t xml:space="preserve"> renamed as </w:t>
      </w:r>
      <w:r w:rsidRPr="002E3A1B">
        <w:rPr>
          <w:i/>
          <w:iCs/>
        </w:rPr>
        <w:t xml:space="preserve">Pradhan </w:t>
      </w:r>
      <w:proofErr w:type="spellStart"/>
      <w:r w:rsidRPr="002E3A1B">
        <w:rPr>
          <w:i/>
          <w:iCs/>
        </w:rPr>
        <w:t>Mantri</w:t>
      </w:r>
      <w:proofErr w:type="spellEnd"/>
      <w:r w:rsidRPr="002E3A1B">
        <w:rPr>
          <w:i/>
          <w:iCs/>
        </w:rPr>
        <w:t xml:space="preserve"> </w:t>
      </w:r>
      <w:proofErr w:type="spellStart"/>
      <w:r w:rsidRPr="002E3A1B">
        <w:rPr>
          <w:i/>
          <w:iCs/>
        </w:rPr>
        <w:t>Awaas</w:t>
      </w:r>
      <w:proofErr w:type="spellEnd"/>
      <w:r w:rsidRPr="002E3A1B">
        <w:rPr>
          <w:i/>
          <w:iCs/>
        </w:rPr>
        <w:t xml:space="preserve"> </w:t>
      </w:r>
      <w:proofErr w:type="spellStart"/>
      <w:r w:rsidRPr="002E3A1B">
        <w:rPr>
          <w:i/>
          <w:iCs/>
        </w:rPr>
        <w:t>Yoj</w:t>
      </w:r>
      <w:r w:rsidR="00A77E6D" w:rsidRPr="002E3A1B">
        <w:rPr>
          <w:i/>
          <w:iCs/>
        </w:rPr>
        <w:t>a</w:t>
      </w:r>
      <w:r w:rsidRPr="002E3A1B">
        <w:rPr>
          <w:i/>
          <w:iCs/>
        </w:rPr>
        <w:t>na</w:t>
      </w:r>
      <w:proofErr w:type="spellEnd"/>
      <w:r w:rsidRPr="00CC47C0">
        <w:t xml:space="preserve"> (</w:t>
      </w:r>
      <w:proofErr w:type="spellStart"/>
      <w:r w:rsidRPr="0069515F">
        <w:rPr>
          <w:i/>
          <w:iCs/>
        </w:rPr>
        <w:t>G</w:t>
      </w:r>
      <w:r w:rsidR="002E3A1B" w:rsidRPr="0069515F">
        <w:rPr>
          <w:i/>
          <w:iCs/>
        </w:rPr>
        <w:t>ramin</w:t>
      </w:r>
      <w:proofErr w:type="spellEnd"/>
      <w:r w:rsidRPr="00CC47C0">
        <w:t xml:space="preserve">) with a revised funding share to 60:40 between </w:t>
      </w:r>
      <w:r w:rsidR="002E3A1B">
        <w:t>Union Government</w:t>
      </w:r>
      <w:r w:rsidRPr="00CC47C0">
        <w:t xml:space="preserve"> and </w:t>
      </w:r>
      <w:r w:rsidR="002E3A1B">
        <w:t>the states</w:t>
      </w:r>
      <w:r w:rsidRPr="00CC47C0">
        <w:t xml:space="preserve"> for general </w:t>
      </w:r>
      <w:r w:rsidR="008750AD" w:rsidRPr="00CC47C0">
        <w:t xml:space="preserve">category </w:t>
      </w:r>
      <w:r w:rsidR="002E3A1B">
        <w:t>s</w:t>
      </w:r>
      <w:r w:rsidR="008750AD" w:rsidRPr="00CC47C0">
        <w:t>tates</w:t>
      </w:r>
      <w:r w:rsidR="00542B2D">
        <w:t>.</w:t>
      </w:r>
      <w:r w:rsidR="008750AD" w:rsidRPr="00CC47C0">
        <w:t xml:space="preserve"> </w:t>
      </w:r>
      <w:r w:rsidR="00542B2D">
        <w:t>F</w:t>
      </w:r>
      <w:r w:rsidRPr="00CC47C0">
        <w:t xml:space="preserve">or </w:t>
      </w:r>
      <w:r w:rsidR="00542B2D">
        <w:t>north eastern states and Himalayan states,</w:t>
      </w:r>
      <w:r w:rsidR="008750AD" w:rsidRPr="00CC47C0">
        <w:t xml:space="preserve"> the </w:t>
      </w:r>
      <w:r w:rsidR="002E3A1B">
        <w:t xml:space="preserve">fund sharing </w:t>
      </w:r>
      <w:r w:rsidR="008750AD" w:rsidRPr="00CC47C0">
        <w:t>ratio is</w:t>
      </w:r>
      <w:r w:rsidR="00C955BA" w:rsidRPr="00CC47C0">
        <w:t xml:space="preserve"> 90:10</w:t>
      </w:r>
      <w:r w:rsidRPr="00CC47C0">
        <w:t>.</w:t>
      </w:r>
      <w:r w:rsidR="00C955BA" w:rsidRPr="00CC47C0">
        <w:t xml:space="preserve">  </w:t>
      </w:r>
      <w:r w:rsidR="008750AD" w:rsidRPr="00CC47C0">
        <w:t xml:space="preserve">Earlier it was 75:25 between </w:t>
      </w:r>
      <w:r w:rsidR="002E3A1B">
        <w:t xml:space="preserve">Union </w:t>
      </w:r>
      <w:r w:rsidR="008750AD" w:rsidRPr="00CC47C0">
        <w:t>Government</w:t>
      </w:r>
      <w:r w:rsidR="002E3A1B">
        <w:t xml:space="preserve"> </w:t>
      </w:r>
      <w:r w:rsidR="008750AD" w:rsidRPr="00CC47C0">
        <w:t xml:space="preserve">and </w:t>
      </w:r>
      <w:r w:rsidR="002E3A1B">
        <w:t>the s</w:t>
      </w:r>
      <w:r w:rsidR="008750AD" w:rsidRPr="00CC47C0">
        <w:t>tate</w:t>
      </w:r>
      <w:r w:rsidR="002E3A1B">
        <w:t>s</w:t>
      </w:r>
      <w:r w:rsidR="008750AD" w:rsidRPr="00CC47C0">
        <w:t>.</w:t>
      </w:r>
    </w:p>
    <w:p w:rsidR="005411EE" w:rsidRPr="00CC47C0" w:rsidRDefault="007D72C4" w:rsidP="00731652">
      <w:pPr>
        <w:autoSpaceDE w:val="0"/>
        <w:autoSpaceDN w:val="0"/>
        <w:adjustRightInd w:val="0"/>
        <w:jc w:val="both"/>
      </w:pPr>
      <w:r>
        <w:t xml:space="preserve">Departmentally </w:t>
      </w:r>
      <w:r w:rsidR="000410AB" w:rsidRPr="00CC47C0">
        <w:t xml:space="preserve">related Standing Committee </w:t>
      </w:r>
      <w:r>
        <w:t>R</w:t>
      </w:r>
      <w:r w:rsidR="000410AB">
        <w:t xml:space="preserve">eport </w:t>
      </w:r>
      <w:r>
        <w:t xml:space="preserve">on DDG </w:t>
      </w:r>
      <w:r w:rsidR="00731652">
        <w:t xml:space="preserve">2016-17 </w:t>
      </w:r>
      <w:r>
        <w:t xml:space="preserve">of </w:t>
      </w:r>
      <w:proofErr w:type="spellStart"/>
      <w:r>
        <w:t>DoRD</w:t>
      </w:r>
      <w:proofErr w:type="spellEnd"/>
      <w:r>
        <w:t xml:space="preserve"> </w:t>
      </w:r>
      <w:r w:rsidR="000410AB">
        <w:t xml:space="preserve">has highlighted </w:t>
      </w:r>
      <w:r w:rsidR="000410AB" w:rsidRPr="00CC47C0">
        <w:t>a</w:t>
      </w:r>
      <w:r w:rsidR="005411EE" w:rsidRPr="00CC47C0">
        <w:t xml:space="preserve"> huge gap between </w:t>
      </w:r>
      <w:r w:rsidR="00731652">
        <w:t xml:space="preserve">physical </w:t>
      </w:r>
      <w:r w:rsidR="005411EE" w:rsidRPr="00CC47C0">
        <w:t>target</w:t>
      </w:r>
      <w:r w:rsidR="00731652">
        <w:t>s set</w:t>
      </w:r>
      <w:r w:rsidR="005411EE" w:rsidRPr="00CC47C0">
        <w:t xml:space="preserve"> and </w:t>
      </w:r>
      <w:r w:rsidR="00731652">
        <w:t xml:space="preserve">actual </w:t>
      </w:r>
      <w:r w:rsidR="005411EE" w:rsidRPr="00CC47C0">
        <w:t xml:space="preserve">performance </w:t>
      </w:r>
      <w:r w:rsidR="00731652">
        <w:t>of</w:t>
      </w:r>
      <w:r w:rsidR="005411EE" w:rsidRPr="00CC47C0">
        <w:t xml:space="preserve"> the scheme</w:t>
      </w:r>
      <w:r w:rsidR="00D10D56">
        <w:t xml:space="preserve"> (Table 7.6)</w:t>
      </w:r>
      <w:r w:rsidR="000410AB">
        <w:t>.</w:t>
      </w:r>
      <w:r w:rsidR="00C14D0B" w:rsidRPr="00CC47C0">
        <w:t xml:space="preserve"> </w:t>
      </w:r>
    </w:p>
    <w:p w:rsidR="007C4C57" w:rsidRPr="00CC47C0" w:rsidRDefault="007C4C57" w:rsidP="00731652">
      <w:pPr>
        <w:jc w:val="center"/>
      </w:pPr>
      <w:r w:rsidRPr="00CC47C0">
        <w:t>Table</w:t>
      </w:r>
      <w:r w:rsidR="00A77E6D">
        <w:t xml:space="preserve"> 7.6</w:t>
      </w:r>
      <w:r w:rsidRPr="00CC47C0">
        <w:t xml:space="preserve">:  Physical Performance under </w:t>
      </w:r>
      <w:r w:rsidR="00E303C9" w:rsidRPr="00CC47C0">
        <w:t>PMAY /</w:t>
      </w:r>
      <w:r w:rsidRPr="00CC47C0">
        <w:t>IAY</w:t>
      </w:r>
    </w:p>
    <w:tbl>
      <w:tblPr>
        <w:tblW w:w="74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1107"/>
        <w:gridCol w:w="1396"/>
        <w:gridCol w:w="1920"/>
      </w:tblGrid>
      <w:tr w:rsidR="007C4C57" w:rsidRPr="00CC47C0" w:rsidTr="005411EE">
        <w:trPr>
          <w:trHeight w:val="300"/>
        </w:trPr>
        <w:tc>
          <w:tcPr>
            <w:tcW w:w="3123" w:type="dxa"/>
            <w:shd w:val="clear" w:color="auto" w:fill="auto"/>
            <w:noWrap/>
            <w:vAlign w:val="bottom"/>
          </w:tcPr>
          <w:p w:rsidR="007C4C57" w:rsidRPr="00CC47C0" w:rsidRDefault="007C4C57" w:rsidP="00CC47C0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 xml:space="preserve">Financial Year </w:t>
            </w: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 xml:space="preserve">Target </w:t>
            </w:r>
          </w:p>
        </w:tc>
        <w:tc>
          <w:tcPr>
            <w:tcW w:w="1334" w:type="dxa"/>
            <w:shd w:val="clear" w:color="auto" w:fill="auto"/>
            <w:noWrap/>
            <w:vAlign w:val="bottom"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 xml:space="preserve">Achievement 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 xml:space="preserve">% of Achievement </w:t>
            </w:r>
          </w:p>
        </w:tc>
      </w:tr>
      <w:tr w:rsidR="007C4C57" w:rsidRPr="00CC47C0" w:rsidTr="005411EE">
        <w:trPr>
          <w:trHeight w:val="300"/>
        </w:trPr>
        <w:tc>
          <w:tcPr>
            <w:tcW w:w="3123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2012-2013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3,009,700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21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85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773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731652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7</w:t>
            </w:r>
            <w:r w:rsidR="00731652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7C4C57" w:rsidRPr="00CC47C0" w:rsidTr="005411EE">
        <w:trPr>
          <w:trHeight w:val="300"/>
        </w:trPr>
        <w:tc>
          <w:tcPr>
            <w:tcW w:w="3123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2013-2014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24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80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715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15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92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367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731652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64</w:t>
            </w:r>
          </w:p>
        </w:tc>
      </w:tr>
      <w:tr w:rsidR="007C4C57" w:rsidRPr="00CC47C0" w:rsidTr="005411EE">
        <w:trPr>
          <w:trHeight w:val="300"/>
        </w:trPr>
        <w:tc>
          <w:tcPr>
            <w:tcW w:w="3123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2014-2015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25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18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978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16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52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737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731652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6</w:t>
            </w:r>
            <w:r w:rsidR="00731652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7C4C57" w:rsidRPr="00CC47C0" w:rsidTr="005411EE">
        <w:trPr>
          <w:trHeight w:val="300"/>
        </w:trPr>
        <w:tc>
          <w:tcPr>
            <w:tcW w:w="3123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2015-2016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20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79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146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18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03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000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731652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8</w:t>
            </w:r>
            <w:r w:rsidR="00731652">
              <w:rPr>
                <w:rFonts w:eastAsia="Times New Roman" w:cs="Times New Roman"/>
                <w:color w:val="000000"/>
              </w:rPr>
              <w:t>7</w:t>
            </w:r>
          </w:p>
        </w:tc>
      </w:tr>
      <w:tr w:rsidR="007C4C57" w:rsidRPr="00CC47C0" w:rsidTr="005411EE">
        <w:trPr>
          <w:trHeight w:val="315"/>
        </w:trPr>
        <w:tc>
          <w:tcPr>
            <w:tcW w:w="3123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rPr>
                <w:rFonts w:eastAsia="Times New Roman" w:cs="Times New Roman"/>
                <w:color w:val="333333"/>
              </w:rPr>
            </w:pPr>
            <w:r w:rsidRPr="00CC47C0">
              <w:rPr>
                <w:rFonts w:eastAsia="Times New Roman" w:cs="Times New Roman"/>
                <w:color w:val="333333"/>
              </w:rPr>
              <w:t>2016-17(up to 28 January 2017)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333333"/>
              </w:rPr>
            </w:pPr>
            <w:r w:rsidRPr="00CC47C0">
              <w:rPr>
                <w:rFonts w:eastAsia="Times New Roman" w:cs="Times New Roman"/>
                <w:color w:val="333333"/>
              </w:rPr>
              <w:t>33</w:t>
            </w:r>
            <w:r w:rsidR="00B94D46">
              <w:rPr>
                <w:rFonts w:eastAsia="Times New Roman" w:cs="Times New Roman"/>
                <w:color w:val="333333"/>
              </w:rPr>
              <w:t>,</w:t>
            </w:r>
            <w:r w:rsidRPr="00CC47C0">
              <w:rPr>
                <w:rFonts w:eastAsia="Times New Roman" w:cs="Times New Roman"/>
                <w:color w:val="333333"/>
              </w:rPr>
              <w:t>00</w:t>
            </w:r>
            <w:r w:rsidR="00B94D46">
              <w:rPr>
                <w:rFonts w:eastAsia="Times New Roman" w:cs="Times New Roman"/>
                <w:color w:val="333333"/>
              </w:rPr>
              <w:t>,</w:t>
            </w:r>
            <w:r w:rsidRPr="00CC47C0">
              <w:rPr>
                <w:rFonts w:eastAsia="Times New Roman" w:cs="Times New Roman"/>
                <w:color w:val="333333"/>
              </w:rPr>
              <w:t>000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CC47C0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21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57</w:t>
            </w:r>
            <w:r w:rsidR="00B94D46">
              <w:rPr>
                <w:rFonts w:eastAsia="Times New Roman" w:cs="Times New Roman"/>
                <w:color w:val="000000"/>
              </w:rPr>
              <w:t>,</w:t>
            </w:r>
            <w:r w:rsidRPr="00CC47C0">
              <w:rPr>
                <w:rFonts w:eastAsia="Times New Roman" w:cs="Times New Roman"/>
                <w:color w:val="000000"/>
              </w:rPr>
              <w:t>000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7C4C57" w:rsidRPr="00CC47C0" w:rsidRDefault="007C4C57" w:rsidP="00731652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 w:rsidRPr="00CC47C0">
              <w:rPr>
                <w:rFonts w:eastAsia="Times New Roman" w:cs="Times New Roman"/>
                <w:color w:val="000000"/>
              </w:rPr>
              <w:t>65</w:t>
            </w:r>
          </w:p>
        </w:tc>
      </w:tr>
    </w:tbl>
    <w:p w:rsidR="0092353B" w:rsidRDefault="00E303C9" w:rsidP="00C52C3B">
      <w:pPr>
        <w:rPr>
          <w:sz w:val="18"/>
          <w:szCs w:val="18"/>
        </w:rPr>
      </w:pPr>
      <w:r w:rsidRPr="00575F6A">
        <w:rPr>
          <w:i/>
          <w:iCs/>
          <w:sz w:val="18"/>
          <w:szCs w:val="18"/>
        </w:rPr>
        <w:t>Source:</w:t>
      </w:r>
      <w:r w:rsidRPr="00A77E6D">
        <w:rPr>
          <w:sz w:val="18"/>
          <w:szCs w:val="18"/>
        </w:rPr>
        <w:t xml:space="preserve"> </w:t>
      </w:r>
      <w:r w:rsidR="00D10D56">
        <w:rPr>
          <w:sz w:val="18"/>
          <w:szCs w:val="18"/>
        </w:rPr>
        <w:t xml:space="preserve">Compiled by CBGA from </w:t>
      </w:r>
      <w:r w:rsidRPr="00A77E6D">
        <w:rPr>
          <w:sz w:val="18"/>
          <w:szCs w:val="18"/>
        </w:rPr>
        <w:t xml:space="preserve">Demand for </w:t>
      </w:r>
      <w:r w:rsidR="00C52C3B">
        <w:rPr>
          <w:sz w:val="18"/>
          <w:szCs w:val="18"/>
        </w:rPr>
        <w:t>G</w:t>
      </w:r>
      <w:r w:rsidRPr="00A77E6D">
        <w:rPr>
          <w:sz w:val="18"/>
          <w:szCs w:val="18"/>
        </w:rPr>
        <w:t xml:space="preserve">rants (2016-17) of Rural Development Department, Parliamentary Related Standing Committee on Rural Development </w:t>
      </w:r>
    </w:p>
    <w:p w:rsidR="007E3D60" w:rsidRPr="00B25C6E" w:rsidRDefault="007E3D60" w:rsidP="00C521C4">
      <w:pPr>
        <w:pStyle w:val="ListParagraph"/>
        <w:ind w:left="426"/>
      </w:pPr>
      <w:r>
        <w:lastRenderedPageBreak/>
        <w:t xml:space="preserve">The Union Budget 2017-18 was presented as a budget oriented towards development of the rural economy and elimination of poverty in at least </w:t>
      </w:r>
      <w:r w:rsidRPr="00B25C6E">
        <w:t xml:space="preserve">50,000 gram panchayats by </w:t>
      </w:r>
      <w:r>
        <w:t xml:space="preserve">year </w:t>
      </w:r>
      <w:r w:rsidRPr="00B25C6E">
        <w:t>2019</w:t>
      </w:r>
      <w:r>
        <w:t xml:space="preserve">. In line with such announcements, the budget allocations for the department have also increased from 2016-17 to 2017-18. </w:t>
      </w:r>
      <w:r w:rsidR="001E11EB">
        <w:t xml:space="preserve">The same trend is visible in allocations for major schemes being implemented by the department. </w:t>
      </w:r>
      <w:r w:rsidR="00C521C4">
        <w:t xml:space="preserve">However, the sector continues to suffer from critical deficits and with an ambitious target of poverty elimination (in select </w:t>
      </w:r>
      <w:r w:rsidR="00C521C4" w:rsidRPr="000F5933">
        <w:rPr>
          <w:i/>
          <w:iCs/>
        </w:rPr>
        <w:t xml:space="preserve">Gram </w:t>
      </w:r>
      <w:proofErr w:type="spellStart"/>
      <w:r w:rsidR="00C521C4" w:rsidRPr="000F5933">
        <w:rPr>
          <w:i/>
          <w:iCs/>
        </w:rPr>
        <w:t>Sabhas</w:t>
      </w:r>
      <w:proofErr w:type="spellEnd"/>
      <w:r w:rsidR="00C521C4">
        <w:t xml:space="preserve">) cannot be met without more substantive changes. </w:t>
      </w:r>
    </w:p>
    <w:p w:rsidR="00575F6A" w:rsidRPr="00575F6A" w:rsidRDefault="007E3D60" w:rsidP="007E3D60">
      <w:r>
        <w:t xml:space="preserve">. </w:t>
      </w:r>
    </w:p>
    <w:sectPr w:rsidR="00575F6A" w:rsidRPr="0057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A66" w:rsidRDefault="00296A66" w:rsidP="00C06A0D">
      <w:pPr>
        <w:spacing w:after="0" w:line="240" w:lineRule="auto"/>
      </w:pPr>
      <w:r>
        <w:separator/>
      </w:r>
    </w:p>
  </w:endnote>
  <w:endnote w:type="continuationSeparator" w:id="0">
    <w:p w:rsidR="00296A66" w:rsidRDefault="00296A66" w:rsidP="00C0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A66" w:rsidRDefault="00296A66" w:rsidP="00C06A0D">
      <w:pPr>
        <w:spacing w:after="0" w:line="240" w:lineRule="auto"/>
      </w:pPr>
      <w:r>
        <w:separator/>
      </w:r>
    </w:p>
  </w:footnote>
  <w:footnote w:type="continuationSeparator" w:id="0">
    <w:p w:rsidR="00296A66" w:rsidRDefault="00296A66" w:rsidP="00C06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FA1"/>
    <w:multiLevelType w:val="hybridMultilevel"/>
    <w:tmpl w:val="3058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94764"/>
    <w:multiLevelType w:val="hybridMultilevel"/>
    <w:tmpl w:val="9AF8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4D"/>
    <w:rsid w:val="000410AB"/>
    <w:rsid w:val="0007274E"/>
    <w:rsid w:val="00086EA8"/>
    <w:rsid w:val="000A572A"/>
    <w:rsid w:val="000D498B"/>
    <w:rsid w:val="000F5933"/>
    <w:rsid w:val="00122665"/>
    <w:rsid w:val="00151D59"/>
    <w:rsid w:val="00193318"/>
    <w:rsid w:val="001E11EB"/>
    <w:rsid w:val="00222C3C"/>
    <w:rsid w:val="0027028A"/>
    <w:rsid w:val="00276B18"/>
    <w:rsid w:val="00296A66"/>
    <w:rsid w:val="002E3A1B"/>
    <w:rsid w:val="002F127A"/>
    <w:rsid w:val="00373269"/>
    <w:rsid w:val="00434A95"/>
    <w:rsid w:val="00461CE1"/>
    <w:rsid w:val="004B01E9"/>
    <w:rsid w:val="004D252C"/>
    <w:rsid w:val="004E2B31"/>
    <w:rsid w:val="005411EE"/>
    <w:rsid w:val="00542B2D"/>
    <w:rsid w:val="00547021"/>
    <w:rsid w:val="00555657"/>
    <w:rsid w:val="00575F6A"/>
    <w:rsid w:val="00587A09"/>
    <w:rsid w:val="005C741E"/>
    <w:rsid w:val="005D1117"/>
    <w:rsid w:val="00632256"/>
    <w:rsid w:val="00656736"/>
    <w:rsid w:val="00687062"/>
    <w:rsid w:val="0069515F"/>
    <w:rsid w:val="006B2FCF"/>
    <w:rsid w:val="006C4419"/>
    <w:rsid w:val="00731652"/>
    <w:rsid w:val="00743C34"/>
    <w:rsid w:val="007455BF"/>
    <w:rsid w:val="00770457"/>
    <w:rsid w:val="007C4C57"/>
    <w:rsid w:val="007D72C4"/>
    <w:rsid w:val="007E3D60"/>
    <w:rsid w:val="00831324"/>
    <w:rsid w:val="008750AD"/>
    <w:rsid w:val="0092353B"/>
    <w:rsid w:val="009277D7"/>
    <w:rsid w:val="00930A94"/>
    <w:rsid w:val="00935679"/>
    <w:rsid w:val="00953C6E"/>
    <w:rsid w:val="009824E8"/>
    <w:rsid w:val="009B62E2"/>
    <w:rsid w:val="009C71B4"/>
    <w:rsid w:val="009E4407"/>
    <w:rsid w:val="009F2D01"/>
    <w:rsid w:val="00A77E6D"/>
    <w:rsid w:val="00B13EA4"/>
    <w:rsid w:val="00B25C6E"/>
    <w:rsid w:val="00B75120"/>
    <w:rsid w:val="00B94D46"/>
    <w:rsid w:val="00C00108"/>
    <w:rsid w:val="00C06560"/>
    <w:rsid w:val="00C06A0D"/>
    <w:rsid w:val="00C14D0B"/>
    <w:rsid w:val="00C40073"/>
    <w:rsid w:val="00C521C4"/>
    <w:rsid w:val="00C52C3B"/>
    <w:rsid w:val="00C71C1C"/>
    <w:rsid w:val="00C955BA"/>
    <w:rsid w:val="00CC47C0"/>
    <w:rsid w:val="00D10D56"/>
    <w:rsid w:val="00D336AD"/>
    <w:rsid w:val="00DA464D"/>
    <w:rsid w:val="00E14794"/>
    <w:rsid w:val="00E303C9"/>
    <w:rsid w:val="00E429A9"/>
    <w:rsid w:val="00EC5DE0"/>
    <w:rsid w:val="00F21F89"/>
    <w:rsid w:val="00F703D5"/>
    <w:rsid w:val="00F8674C"/>
    <w:rsid w:val="00FA7135"/>
    <w:rsid w:val="00FC497B"/>
    <w:rsid w:val="00FD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0D"/>
  </w:style>
  <w:style w:type="paragraph" w:styleId="Footer">
    <w:name w:val="footer"/>
    <w:basedOn w:val="Normal"/>
    <w:link w:val="FooterChar"/>
    <w:uiPriority w:val="99"/>
    <w:unhideWhenUsed/>
    <w:rsid w:val="00C0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0D"/>
  </w:style>
  <w:style w:type="paragraph" w:styleId="ListParagraph">
    <w:name w:val="List Paragraph"/>
    <w:basedOn w:val="Normal"/>
    <w:uiPriority w:val="34"/>
    <w:qFormat/>
    <w:rsid w:val="00B25C6E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B25C6E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5C6E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nhideWhenUsed/>
    <w:rsid w:val="00B25C6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0D"/>
  </w:style>
  <w:style w:type="paragraph" w:styleId="Footer">
    <w:name w:val="footer"/>
    <w:basedOn w:val="Normal"/>
    <w:link w:val="FooterChar"/>
    <w:uiPriority w:val="99"/>
    <w:unhideWhenUsed/>
    <w:rsid w:val="00C0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0D"/>
  </w:style>
  <w:style w:type="paragraph" w:styleId="ListParagraph">
    <w:name w:val="List Paragraph"/>
    <w:basedOn w:val="Normal"/>
    <w:uiPriority w:val="34"/>
    <w:qFormat/>
    <w:rsid w:val="00B25C6E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B25C6E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5C6E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nhideWhenUsed/>
    <w:rsid w:val="00B25C6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bc\Desktop\Rural%20develop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NREGA as a % of GDP</c:v>
                </c:pt>
              </c:strCache>
            </c:strRef>
          </c:tx>
          <c:dLbls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Sheet1!$C$18:$H$18</c:f>
              <c:strCache>
                <c:ptCount val="6"/>
                <c:pt idx="0">
                  <c:v>2012-13 (A)</c:v>
                </c:pt>
                <c:pt idx="1">
                  <c:v>2013-14 (A)</c:v>
                </c:pt>
                <c:pt idx="2">
                  <c:v>2014-15 (A)</c:v>
                </c:pt>
                <c:pt idx="3">
                  <c:v>2015-16 (A)</c:v>
                </c:pt>
                <c:pt idx="4">
                  <c:v>2016-17 (RE)</c:v>
                </c:pt>
                <c:pt idx="5">
                  <c:v>2017-18 (BE)</c:v>
                </c:pt>
              </c:strCache>
            </c:strRef>
          </c:cat>
          <c:val>
            <c:numRef>
              <c:f>Sheet1!$C$19:$H$19</c:f>
              <c:numCache>
                <c:formatCode>0.00</c:formatCode>
                <c:ptCount val="6"/>
                <c:pt idx="0">
                  <c:v>0.30435415551549289</c:v>
                </c:pt>
                <c:pt idx="1">
                  <c:v>0.29361841868139349</c:v>
                </c:pt>
                <c:pt idx="2">
                  <c:v>0.26515984840935747</c:v>
                </c:pt>
                <c:pt idx="3">
                  <c:v>0.27305371986974208</c:v>
                </c:pt>
                <c:pt idx="4">
                  <c:v>0.31507561078361351</c:v>
                </c:pt>
                <c:pt idx="5">
                  <c:v>0.28490950116798058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940544"/>
        <c:axId val="108430080"/>
      </c:lineChart>
      <c:catAx>
        <c:axId val="92940544"/>
        <c:scaling>
          <c:orientation val="minMax"/>
        </c:scaling>
        <c:delete val="0"/>
        <c:axPos val="b"/>
        <c:majorTickMark val="none"/>
        <c:minorTickMark val="none"/>
        <c:tickLblPos val="nextTo"/>
        <c:crossAx val="108430080"/>
        <c:crosses val="autoZero"/>
        <c:auto val="1"/>
        <c:lblAlgn val="ctr"/>
        <c:lblOffset val="100"/>
        <c:noMultiLvlLbl val="0"/>
      </c:catAx>
      <c:valAx>
        <c:axId val="108430080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extTo"/>
        <c:crossAx val="929405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jawed</dc:creator>
  <cp:lastModifiedBy>Priyanka</cp:lastModifiedBy>
  <cp:revision>2</cp:revision>
  <dcterms:created xsi:type="dcterms:W3CDTF">2017-02-02T02:51:00Z</dcterms:created>
  <dcterms:modified xsi:type="dcterms:W3CDTF">2017-02-02T02:51:00Z</dcterms:modified>
</cp:coreProperties>
</file>