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8" w:rsidRPr="00DD33C8" w:rsidRDefault="00DD33C8" w:rsidP="00DD33C8">
      <w:pPr>
        <w:shd w:val="clear" w:color="auto" w:fill="FFFFFF"/>
        <w:spacing w:after="0"/>
        <w:rPr>
          <w:rFonts w:eastAsia="Times New Roman" w:cs="Times New Roman"/>
          <w:b/>
          <w:color w:val="222222"/>
          <w:sz w:val="24"/>
          <w:lang w:val="en-US"/>
        </w:rPr>
      </w:pPr>
      <w:r w:rsidRPr="00DD33C8">
        <w:rPr>
          <w:rFonts w:eastAsia="Times New Roman" w:cs="Times New Roman"/>
          <w:b/>
          <w:color w:val="222222"/>
          <w:sz w:val="24"/>
          <w:lang w:val="en-US"/>
        </w:rPr>
        <w:t>2. Taxation</w:t>
      </w:r>
    </w:p>
    <w:p w:rsidR="00552948" w:rsidRPr="00DE0C30" w:rsidRDefault="00552948" w:rsidP="00544504">
      <w:pPr>
        <w:shd w:val="clear" w:color="auto" w:fill="FFFFFF"/>
        <w:spacing w:after="0"/>
        <w:jc w:val="center"/>
        <w:rPr>
          <w:rFonts w:eastAsia="Times New Roman" w:cs="Times New Roman"/>
          <w:b/>
          <w:color w:val="222222"/>
          <w:lang w:val="en-US"/>
        </w:rPr>
      </w:pPr>
      <w:del w:id="0" w:author="Admin" w:date="2017-02-02T06:21:00Z">
        <w:r w:rsidRPr="00DE0C30" w:rsidDel="00456599">
          <w:rPr>
            <w:rFonts w:eastAsia="Times New Roman" w:cs="Times New Roman"/>
            <w:b/>
            <w:color w:val="222222"/>
            <w:lang w:val="en-US"/>
          </w:rPr>
          <w:delText>Major Announcements</w:delText>
        </w:r>
      </w:del>
      <w:ins w:id="1" w:author="Admin" w:date="2017-02-02T06:21:00Z">
        <w:r w:rsidR="00456599">
          <w:rPr>
            <w:rFonts w:eastAsia="Times New Roman" w:cs="Times New Roman"/>
            <w:b/>
            <w:color w:val="222222"/>
            <w:lang w:val="en-US"/>
          </w:rPr>
          <w:t>Highlights</w:t>
        </w:r>
      </w:ins>
    </w:p>
    <w:p w:rsidR="00552948" w:rsidRPr="00552948" w:rsidRDefault="00552948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  <w:r w:rsidRPr="00984ED1">
        <w:rPr>
          <w:rFonts w:eastAsia="Times New Roman" w:cs="Times New Roman"/>
          <w:color w:val="222222"/>
          <w:lang w:val="en-US"/>
        </w:rPr>
        <w:t xml:space="preserve">1. </w:t>
      </w:r>
      <w:r w:rsidRPr="00552948">
        <w:rPr>
          <w:rFonts w:eastAsia="Times New Roman" w:cs="Times New Roman"/>
          <w:color w:val="222222"/>
          <w:lang w:val="en-US"/>
        </w:rPr>
        <w:t xml:space="preserve">Tax for </w:t>
      </w:r>
      <w:r w:rsidR="002D4D4D" w:rsidRPr="00984ED1">
        <w:t xml:space="preserve">individual assesses </w:t>
      </w:r>
      <w:r w:rsidR="0029625F">
        <w:t xml:space="preserve">with taxable income </w:t>
      </w:r>
      <w:r w:rsidR="00E639B6">
        <w:t xml:space="preserve">of </w:t>
      </w:r>
      <w:r w:rsidR="002D4D4D" w:rsidRPr="00984ED1">
        <w:t>Rs.2.5 lakh to Rs.5 lakh</w:t>
      </w:r>
      <w:r w:rsidR="002D4D4D" w:rsidRPr="00984ED1">
        <w:rPr>
          <w:rFonts w:eastAsia="Times New Roman" w:cs="Times New Roman"/>
          <w:color w:val="222222"/>
          <w:lang w:val="en-US"/>
        </w:rPr>
        <w:t xml:space="preserve"> </w:t>
      </w:r>
      <w:r w:rsidRPr="00552948">
        <w:rPr>
          <w:rFonts w:eastAsia="Times New Roman" w:cs="Times New Roman"/>
          <w:color w:val="222222"/>
          <w:lang w:val="en-US"/>
        </w:rPr>
        <w:t>reduced to 5% from 10%</w:t>
      </w:r>
    </w:p>
    <w:p w:rsidR="00EE28A8" w:rsidRPr="00984ED1" w:rsidRDefault="00552948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  <w:r w:rsidRPr="00552948">
        <w:rPr>
          <w:rFonts w:eastAsia="Times New Roman" w:cs="Times New Roman"/>
          <w:color w:val="222222"/>
          <w:lang w:val="en-US"/>
        </w:rPr>
        <w:t xml:space="preserve">2. </w:t>
      </w:r>
      <w:r w:rsidR="00EE28A8" w:rsidRPr="00984ED1">
        <w:rPr>
          <w:rFonts w:eastAsia="Times New Roman" w:cs="Times New Roman"/>
          <w:color w:val="222222"/>
          <w:lang w:val="en-US"/>
        </w:rPr>
        <w:t>A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 surcharge of 10% of tax payable on categories of individuals whose annual taxable income is between </w:t>
      </w:r>
      <w:proofErr w:type="spellStart"/>
      <w:r w:rsidR="00686F92" w:rsidRPr="00984ED1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984ED1">
        <w:rPr>
          <w:rFonts w:eastAsia="Times New Roman" w:cs="Times New Roman"/>
          <w:color w:val="222222"/>
          <w:lang w:val="en-US"/>
        </w:rPr>
        <w:t xml:space="preserve">. 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50 lakhs and </w:t>
      </w:r>
      <w:proofErr w:type="spellStart"/>
      <w:r w:rsidR="00686F92" w:rsidRPr="00984ED1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984ED1">
        <w:rPr>
          <w:rFonts w:eastAsia="Times New Roman" w:cs="Times New Roman"/>
          <w:color w:val="222222"/>
          <w:lang w:val="en-US"/>
        </w:rPr>
        <w:t xml:space="preserve">. 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1 crore. The existing surcharge of 15% of </w:t>
      </w:r>
      <w:r w:rsidR="00EE28A8" w:rsidRPr="00984ED1">
        <w:rPr>
          <w:rFonts w:eastAsia="Times New Roman" w:cs="Times New Roman"/>
          <w:color w:val="222222"/>
          <w:lang w:val="en-US"/>
        </w:rPr>
        <w:t>t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ax </w:t>
      </w:r>
      <w:r w:rsidR="00973A86" w:rsidRPr="00984ED1">
        <w:rPr>
          <w:rFonts w:eastAsia="Times New Roman" w:cs="Times New Roman"/>
          <w:color w:val="222222"/>
          <w:lang w:val="en-US"/>
        </w:rPr>
        <w:t xml:space="preserve">payable 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on people </w:t>
      </w:r>
      <w:r w:rsidR="00973A86" w:rsidRPr="00984ED1">
        <w:rPr>
          <w:rFonts w:eastAsia="Times New Roman" w:cs="Times New Roman"/>
          <w:color w:val="222222"/>
          <w:lang w:val="en-US"/>
        </w:rPr>
        <w:t xml:space="preserve">whose annual 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earning </w:t>
      </w:r>
      <w:r w:rsidR="00973A86" w:rsidRPr="00984ED1">
        <w:rPr>
          <w:rFonts w:eastAsia="Times New Roman" w:cs="Times New Roman"/>
          <w:color w:val="222222"/>
          <w:lang w:val="en-US"/>
        </w:rPr>
        <w:t xml:space="preserve">is </w:t>
      </w:r>
      <w:r w:rsidR="00EE28A8" w:rsidRPr="00552948">
        <w:rPr>
          <w:rFonts w:eastAsia="Times New Roman" w:cs="Times New Roman"/>
          <w:color w:val="222222"/>
          <w:lang w:val="en-US"/>
        </w:rPr>
        <w:t xml:space="preserve">more than 1 crore </w:t>
      </w:r>
      <w:r w:rsidR="00973A86" w:rsidRPr="00984ED1">
        <w:rPr>
          <w:rFonts w:eastAsia="Times New Roman" w:cs="Times New Roman"/>
          <w:color w:val="222222"/>
          <w:lang w:val="en-US"/>
        </w:rPr>
        <w:t xml:space="preserve">is </w:t>
      </w:r>
      <w:r w:rsidR="00EE28A8" w:rsidRPr="00984ED1">
        <w:rPr>
          <w:rFonts w:eastAsia="Times New Roman" w:cs="Times New Roman"/>
          <w:color w:val="222222"/>
          <w:lang w:val="en-US"/>
        </w:rPr>
        <w:t xml:space="preserve">to </w:t>
      </w:r>
      <w:r w:rsidR="00EE28A8" w:rsidRPr="00552948">
        <w:rPr>
          <w:rFonts w:eastAsia="Times New Roman" w:cs="Times New Roman"/>
          <w:color w:val="222222"/>
          <w:lang w:val="en-US"/>
        </w:rPr>
        <w:t>continue.</w:t>
      </w:r>
    </w:p>
    <w:p w:rsidR="00552948" w:rsidRPr="00552948" w:rsidRDefault="00973A86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  <w:r w:rsidRPr="00984ED1">
        <w:rPr>
          <w:rFonts w:eastAsia="Times New Roman" w:cs="Times New Roman"/>
          <w:color w:val="222222"/>
          <w:lang w:val="en-US"/>
        </w:rPr>
        <w:t xml:space="preserve">3. </w:t>
      </w:r>
      <w:r w:rsidR="00D03773" w:rsidRPr="00984ED1">
        <w:t xml:space="preserve">Income tax rate has been reduced from 30 percent to 25 percent </w:t>
      </w:r>
      <w:r w:rsidR="00A21891" w:rsidRPr="00984ED1">
        <w:t xml:space="preserve">for Micro, Small and Medium Enterprises (MSMEs) </w:t>
      </w:r>
      <w:r w:rsidR="00D03773" w:rsidRPr="00984ED1">
        <w:t>w</w:t>
      </w:r>
      <w:r w:rsidR="00A21891">
        <w:t xml:space="preserve">ith </w:t>
      </w:r>
      <w:r w:rsidR="00D03773" w:rsidRPr="00984ED1">
        <w:t xml:space="preserve">annual turnover </w:t>
      </w:r>
      <w:r w:rsidR="00A21891">
        <w:t>of</w:t>
      </w:r>
      <w:r w:rsidR="00D03773" w:rsidRPr="00984ED1">
        <w:t xml:space="preserve"> up</w:t>
      </w:r>
      <w:r w:rsidR="00AD1900" w:rsidRPr="00984ED1">
        <w:t xml:space="preserve"> </w:t>
      </w:r>
      <w:r w:rsidR="00D03773" w:rsidRPr="00984ED1">
        <w:t xml:space="preserve">to </w:t>
      </w:r>
      <w:proofErr w:type="spellStart"/>
      <w:r w:rsidR="00D03773" w:rsidRPr="00984ED1">
        <w:t>Rs</w:t>
      </w:r>
      <w:proofErr w:type="spellEnd"/>
      <w:r w:rsidR="00D03773" w:rsidRPr="00984ED1">
        <w:t xml:space="preserve">. 50 crore.  </w:t>
      </w:r>
    </w:p>
    <w:p w:rsidR="008E084A" w:rsidRPr="00984ED1" w:rsidRDefault="00973A86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  <w:r w:rsidRPr="00984ED1">
        <w:rPr>
          <w:rFonts w:eastAsia="Times New Roman" w:cs="Times New Roman"/>
          <w:color w:val="222222"/>
          <w:lang w:val="en-US"/>
        </w:rPr>
        <w:t>4</w:t>
      </w:r>
      <w:r w:rsidR="00552948" w:rsidRPr="00552948">
        <w:rPr>
          <w:rFonts w:eastAsia="Times New Roman" w:cs="Times New Roman"/>
          <w:color w:val="222222"/>
          <w:lang w:val="en-US"/>
        </w:rPr>
        <w:t>. Time period for Long Term Capital Gains tax for property reduced to two years from earlier 3 years. </w:t>
      </w:r>
      <w:r w:rsidR="008E084A" w:rsidRPr="00984ED1">
        <w:rPr>
          <w:rFonts w:eastAsia="Times New Roman" w:cs="Times New Roman"/>
          <w:color w:val="222222"/>
          <w:lang w:val="en-US"/>
        </w:rPr>
        <w:t>T</w:t>
      </w:r>
      <w:r w:rsidR="00552948" w:rsidRPr="00552948">
        <w:rPr>
          <w:rFonts w:eastAsia="Times New Roman" w:cs="Times New Roman"/>
          <w:color w:val="222222"/>
          <w:lang w:val="en-US"/>
        </w:rPr>
        <w:t>he base year for indexation is proposed to be shifted from 1.4.1981 to 1.4.2001 for all classes of assets including immovable property.</w:t>
      </w:r>
    </w:p>
    <w:p w:rsidR="00480638" w:rsidRPr="00984ED1" w:rsidRDefault="001026FD" w:rsidP="00552948">
      <w:pPr>
        <w:shd w:val="clear" w:color="auto" w:fill="FFFFFF"/>
        <w:spacing w:after="0"/>
        <w:jc w:val="both"/>
      </w:pPr>
      <w:r w:rsidRPr="00984ED1">
        <w:t xml:space="preserve">5. </w:t>
      </w:r>
      <w:r w:rsidR="00480638" w:rsidRPr="00984ED1">
        <w:t>A</w:t>
      </w:r>
      <w:r w:rsidR="002561C6" w:rsidRPr="00984ED1">
        <w:t xml:space="preserve"> simple one-page form to be filed as Income Tax Return for the category of individuals having taxable income up</w:t>
      </w:r>
      <w:r w:rsidR="00CB492A" w:rsidRPr="00984ED1">
        <w:t xml:space="preserve"> </w:t>
      </w:r>
      <w:r w:rsidR="002561C6" w:rsidRPr="00984ED1">
        <w:t xml:space="preserve">to </w:t>
      </w:r>
      <w:proofErr w:type="spellStart"/>
      <w:r w:rsidR="00CB492A" w:rsidRPr="00984ED1">
        <w:t>Rs</w:t>
      </w:r>
      <w:proofErr w:type="spellEnd"/>
      <w:r w:rsidR="00CB492A" w:rsidRPr="00984ED1">
        <w:t xml:space="preserve">. </w:t>
      </w:r>
      <w:r w:rsidR="002561C6" w:rsidRPr="00984ED1">
        <w:t>5 lakhs other than business income.</w:t>
      </w:r>
    </w:p>
    <w:p w:rsidR="00480638" w:rsidRPr="00984ED1" w:rsidRDefault="00480638" w:rsidP="0048063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  <w:r w:rsidRPr="00984ED1">
        <w:rPr>
          <w:rFonts w:eastAsia="Times New Roman" w:cs="Times New Roman"/>
          <w:color w:val="222222"/>
          <w:lang w:val="en-US"/>
        </w:rPr>
        <w:t>6</w:t>
      </w:r>
      <w:r w:rsidR="008E084A" w:rsidRPr="00984ED1">
        <w:rPr>
          <w:rFonts w:eastAsia="Times New Roman" w:cs="Times New Roman"/>
          <w:color w:val="222222"/>
          <w:lang w:val="en-US"/>
        </w:rPr>
        <w:t xml:space="preserve">. </w:t>
      </w:r>
      <w:r w:rsidRPr="00984ED1">
        <w:t>Basic customs duty on LNG reduced from 5 percent to 2.5 percent.</w:t>
      </w:r>
    </w:p>
    <w:p w:rsidR="00552948" w:rsidRPr="00552948" w:rsidRDefault="00552948" w:rsidP="00552948">
      <w:pPr>
        <w:shd w:val="clear" w:color="auto" w:fill="FFFFFF"/>
        <w:spacing w:after="0"/>
        <w:jc w:val="both"/>
        <w:rPr>
          <w:rFonts w:eastAsia="Times New Roman" w:cs="Times New Roman"/>
          <w:color w:val="222222"/>
          <w:lang w:val="en-US"/>
        </w:rPr>
      </w:pPr>
    </w:p>
    <w:p w:rsidR="00902BB4" w:rsidRPr="00902BB4" w:rsidRDefault="00902BB4" w:rsidP="008A528B">
      <w:pPr>
        <w:shd w:val="clear" w:color="auto" w:fill="FFFFFF"/>
        <w:spacing w:after="0"/>
        <w:jc w:val="both"/>
        <w:rPr>
          <w:b/>
          <w:lang w:val="en-US"/>
        </w:rPr>
      </w:pPr>
      <w:r w:rsidRPr="00902BB4">
        <w:rPr>
          <w:b/>
          <w:lang w:val="en-US"/>
        </w:rPr>
        <w:t>Introduction</w:t>
      </w:r>
    </w:p>
    <w:p w:rsidR="00F900A8" w:rsidRPr="00782DC8" w:rsidRDefault="007009D6" w:rsidP="008A528B">
      <w:pPr>
        <w:shd w:val="clear" w:color="auto" w:fill="FFFFFF"/>
        <w:spacing w:after="0"/>
        <w:jc w:val="both"/>
      </w:pPr>
      <w:r w:rsidRPr="00782DC8">
        <w:rPr>
          <w:lang w:val="en-US"/>
        </w:rPr>
        <w:t xml:space="preserve">Following the </w:t>
      </w:r>
      <w:proofErr w:type="spellStart"/>
      <w:r w:rsidRPr="00782DC8">
        <w:rPr>
          <w:lang w:val="en-US"/>
        </w:rPr>
        <w:t>demonetisation</w:t>
      </w:r>
      <w:proofErr w:type="spellEnd"/>
      <w:r w:rsidRPr="00782DC8">
        <w:rPr>
          <w:lang w:val="en-US"/>
        </w:rPr>
        <w:t xml:space="preserve"> </w:t>
      </w:r>
      <w:r w:rsidR="00CC421F" w:rsidRPr="00782DC8">
        <w:rPr>
          <w:lang w:val="en-US"/>
        </w:rPr>
        <w:t>drive of the government</w:t>
      </w:r>
      <w:r w:rsidR="005D2323" w:rsidRPr="00782DC8">
        <w:rPr>
          <w:lang w:val="en-US"/>
        </w:rPr>
        <w:t xml:space="preserve"> </w:t>
      </w:r>
      <w:r w:rsidR="00CC421F" w:rsidRPr="00782DC8">
        <w:rPr>
          <w:lang w:val="en-US"/>
        </w:rPr>
        <w:t xml:space="preserve">and the </w:t>
      </w:r>
      <w:r w:rsidR="004963A4" w:rsidRPr="00782DC8">
        <w:rPr>
          <w:lang w:val="en-US"/>
        </w:rPr>
        <w:t xml:space="preserve">ensuing </w:t>
      </w:r>
      <w:r w:rsidR="00CC421F" w:rsidRPr="00782DC8">
        <w:rPr>
          <w:lang w:val="en-US"/>
        </w:rPr>
        <w:t xml:space="preserve">hardships faced by a wide </w:t>
      </w:r>
      <w:r w:rsidR="005119CB" w:rsidRPr="00782DC8">
        <w:rPr>
          <w:lang w:val="en-US"/>
        </w:rPr>
        <w:t>section</w:t>
      </w:r>
      <w:r w:rsidR="00CC421F" w:rsidRPr="00782DC8">
        <w:rPr>
          <w:lang w:val="en-US"/>
        </w:rPr>
        <w:t xml:space="preserve"> of the population,</w:t>
      </w:r>
      <w:r w:rsidR="008A528B" w:rsidRPr="00782DC8">
        <w:rPr>
          <w:lang w:val="en-US"/>
        </w:rPr>
        <w:t xml:space="preserve"> </w:t>
      </w:r>
      <w:r w:rsidR="004A5DB9" w:rsidRPr="00782DC8">
        <w:rPr>
          <w:lang w:val="en-US"/>
        </w:rPr>
        <w:t xml:space="preserve">many </w:t>
      </w:r>
      <w:r w:rsidR="005D2323" w:rsidRPr="00782DC8">
        <w:rPr>
          <w:lang w:val="en-US"/>
        </w:rPr>
        <w:t xml:space="preserve">had </w:t>
      </w:r>
      <w:r w:rsidR="00A35070" w:rsidRPr="00782DC8">
        <w:rPr>
          <w:lang w:val="en-US"/>
        </w:rPr>
        <w:t>expect</w:t>
      </w:r>
      <w:r w:rsidR="000736D9">
        <w:rPr>
          <w:lang w:val="en-US"/>
        </w:rPr>
        <w:t>ed</w:t>
      </w:r>
      <w:r w:rsidR="00A35070" w:rsidRPr="00782DC8">
        <w:rPr>
          <w:lang w:val="en-US"/>
        </w:rPr>
        <w:t xml:space="preserve"> that the Union Budget 2017-18 will bring forth </w:t>
      </w:r>
      <w:r w:rsidR="00F900A8" w:rsidRPr="00782DC8">
        <w:rPr>
          <w:lang w:val="en-US"/>
        </w:rPr>
        <w:t xml:space="preserve">major </w:t>
      </w:r>
      <w:r w:rsidR="00FB3473" w:rsidRPr="00782DC8">
        <w:rPr>
          <w:lang w:val="en-US"/>
        </w:rPr>
        <w:t xml:space="preserve">changes in tax rates, </w:t>
      </w:r>
      <w:r w:rsidR="00785342" w:rsidRPr="00782DC8">
        <w:rPr>
          <w:lang w:val="en-US"/>
        </w:rPr>
        <w:t xml:space="preserve">threshold limit of taxation, </w:t>
      </w:r>
      <w:r w:rsidR="00FB3473" w:rsidRPr="00782DC8">
        <w:rPr>
          <w:lang w:val="en-US"/>
        </w:rPr>
        <w:t xml:space="preserve">tax exemptions, etc. </w:t>
      </w:r>
      <w:r w:rsidR="00A35070" w:rsidRPr="00782DC8">
        <w:rPr>
          <w:lang w:val="en-US"/>
        </w:rPr>
        <w:t xml:space="preserve">Indeed </w:t>
      </w:r>
      <w:r w:rsidR="00A35070" w:rsidRPr="00782DC8">
        <w:t xml:space="preserve">the Budget does contain </w:t>
      </w:r>
      <w:r w:rsidR="00644D56" w:rsidRPr="00782DC8">
        <w:t xml:space="preserve">some </w:t>
      </w:r>
      <w:r w:rsidR="004A5DB9" w:rsidRPr="00782DC8">
        <w:t xml:space="preserve">changes on the </w:t>
      </w:r>
      <w:r w:rsidR="00A35070" w:rsidRPr="00782DC8">
        <w:t xml:space="preserve">tax </w:t>
      </w:r>
      <w:r w:rsidR="004A5DB9" w:rsidRPr="00782DC8">
        <w:t>front</w:t>
      </w:r>
      <w:r w:rsidR="00A7434F" w:rsidRPr="00782DC8">
        <w:t>, mainly in the arena of direct taxes</w:t>
      </w:r>
      <w:r w:rsidR="004A5DB9" w:rsidRPr="00782DC8">
        <w:t xml:space="preserve">. The most </w:t>
      </w:r>
      <w:r w:rsidR="004A4D54" w:rsidRPr="00782DC8">
        <w:t xml:space="preserve">important </w:t>
      </w:r>
      <w:r w:rsidR="004A5DB9" w:rsidRPr="00782DC8">
        <w:t>of th</w:t>
      </w:r>
      <w:ins w:id="2" w:author="Admin" w:date="2017-02-02T06:23:00Z">
        <w:r w:rsidR="00B9184C">
          <w:t>ese</w:t>
        </w:r>
      </w:ins>
      <w:del w:id="3" w:author="Admin" w:date="2017-02-02T06:23:00Z">
        <w:r w:rsidR="004A5DB9" w:rsidRPr="00782DC8" w:rsidDel="00B9184C">
          <w:delText>at</w:delText>
        </w:r>
      </w:del>
      <w:r w:rsidR="004A5DB9" w:rsidRPr="00782DC8">
        <w:t xml:space="preserve"> is the </w:t>
      </w:r>
      <w:r w:rsidR="004C28AD" w:rsidRPr="00782DC8">
        <w:t xml:space="preserve">tax relief provided </w:t>
      </w:r>
      <w:r w:rsidR="004963A4" w:rsidRPr="00782DC8">
        <w:t xml:space="preserve">in the form of </w:t>
      </w:r>
      <w:r w:rsidR="00A7434F" w:rsidRPr="00782DC8">
        <w:t>reduction</w:t>
      </w:r>
      <w:r w:rsidR="004963A4" w:rsidRPr="00782DC8">
        <w:t xml:space="preserve"> in </w:t>
      </w:r>
      <w:r w:rsidR="00A7434F" w:rsidRPr="00782DC8">
        <w:t xml:space="preserve">personal income </w:t>
      </w:r>
      <w:r w:rsidR="004963A4" w:rsidRPr="00782DC8">
        <w:t xml:space="preserve">tax rates </w:t>
      </w:r>
      <w:r w:rsidR="00F14F67" w:rsidRPr="00782DC8">
        <w:t xml:space="preserve">levied on </w:t>
      </w:r>
      <w:r w:rsidR="004C28AD" w:rsidRPr="00782DC8">
        <w:t xml:space="preserve">the </w:t>
      </w:r>
      <w:r w:rsidR="00971343" w:rsidRPr="00782DC8">
        <w:t>lower</w:t>
      </w:r>
      <w:r w:rsidR="00115016" w:rsidRPr="00782DC8">
        <w:t>-</w:t>
      </w:r>
      <w:r w:rsidR="00971343" w:rsidRPr="00782DC8">
        <w:t>middle</w:t>
      </w:r>
      <w:r w:rsidR="004C28AD" w:rsidRPr="00782DC8">
        <w:t xml:space="preserve"> income </w:t>
      </w:r>
      <w:r w:rsidR="00A7434F" w:rsidRPr="00782DC8">
        <w:t>tax payees</w:t>
      </w:r>
      <w:r w:rsidR="004963A4" w:rsidRPr="00782DC8">
        <w:t>.</w:t>
      </w:r>
      <w:r w:rsidR="004C28AD" w:rsidRPr="00782DC8">
        <w:t xml:space="preserve"> </w:t>
      </w:r>
      <w:r w:rsidR="00F14F67" w:rsidRPr="00782DC8">
        <w:t xml:space="preserve">At the other end of personal income tax rate, </w:t>
      </w:r>
      <w:r w:rsidR="000837EE" w:rsidRPr="00782DC8">
        <w:t xml:space="preserve">a </w:t>
      </w:r>
      <w:r w:rsidR="004D3BF9" w:rsidRPr="00782DC8">
        <w:t xml:space="preserve">welcome move has been </w:t>
      </w:r>
      <w:r w:rsidR="00F900A8" w:rsidRPr="00782DC8">
        <w:t xml:space="preserve">the levying of a </w:t>
      </w:r>
      <w:r w:rsidR="000837EE" w:rsidRPr="00782DC8">
        <w:t xml:space="preserve">surcharge </w:t>
      </w:r>
      <w:r w:rsidR="00686F92" w:rsidRPr="00782DC8">
        <w:t xml:space="preserve">of 10 percent on </w:t>
      </w:r>
      <w:r w:rsidR="00686F92" w:rsidRPr="00782DC8">
        <w:rPr>
          <w:rFonts w:eastAsia="Times New Roman" w:cs="Times New Roman"/>
          <w:color w:val="222222"/>
          <w:lang w:val="en-US"/>
        </w:rPr>
        <w:t>those</w:t>
      </w:r>
      <w:r w:rsidR="00686F92" w:rsidRPr="00552948">
        <w:rPr>
          <w:rFonts w:eastAsia="Times New Roman" w:cs="Times New Roman"/>
          <w:color w:val="222222"/>
          <w:lang w:val="en-US"/>
        </w:rPr>
        <w:t xml:space="preserve"> whose annual taxable income is between </w:t>
      </w:r>
      <w:proofErr w:type="spellStart"/>
      <w:r w:rsidR="00686F92" w:rsidRPr="00782DC8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782DC8">
        <w:rPr>
          <w:rFonts w:eastAsia="Times New Roman" w:cs="Times New Roman"/>
          <w:color w:val="222222"/>
          <w:lang w:val="en-US"/>
        </w:rPr>
        <w:t xml:space="preserve">. </w:t>
      </w:r>
      <w:r w:rsidR="00686F92" w:rsidRPr="00552948">
        <w:rPr>
          <w:rFonts w:eastAsia="Times New Roman" w:cs="Times New Roman"/>
          <w:color w:val="222222"/>
          <w:lang w:val="en-US"/>
        </w:rPr>
        <w:t xml:space="preserve">50 lakhs and </w:t>
      </w:r>
      <w:proofErr w:type="spellStart"/>
      <w:r w:rsidR="00686F92" w:rsidRPr="00782DC8">
        <w:rPr>
          <w:rFonts w:eastAsia="Times New Roman" w:cs="Times New Roman"/>
          <w:color w:val="222222"/>
          <w:lang w:val="en-US"/>
        </w:rPr>
        <w:t>Rs</w:t>
      </w:r>
      <w:proofErr w:type="spellEnd"/>
      <w:r w:rsidR="00686F92" w:rsidRPr="00782DC8">
        <w:rPr>
          <w:rFonts w:eastAsia="Times New Roman" w:cs="Times New Roman"/>
          <w:color w:val="222222"/>
          <w:lang w:val="en-US"/>
        </w:rPr>
        <w:t xml:space="preserve">. </w:t>
      </w:r>
      <w:r w:rsidR="00686F92" w:rsidRPr="00552948">
        <w:rPr>
          <w:rFonts w:eastAsia="Times New Roman" w:cs="Times New Roman"/>
          <w:color w:val="222222"/>
          <w:lang w:val="en-US"/>
        </w:rPr>
        <w:t>1 crore</w:t>
      </w:r>
      <w:r w:rsidR="00686F92" w:rsidRPr="00782DC8">
        <w:t>.</w:t>
      </w:r>
      <w:r w:rsidR="00984ED1" w:rsidRPr="00782DC8">
        <w:t xml:space="preserve"> Another move in the positive direction relates to the reduction in income tax rates for MSMEs </w:t>
      </w:r>
      <w:r w:rsidR="0085525D" w:rsidRPr="00782DC8">
        <w:t xml:space="preserve">with annual turnover up to </w:t>
      </w:r>
      <w:proofErr w:type="spellStart"/>
      <w:r w:rsidR="0085525D" w:rsidRPr="00782DC8">
        <w:t>Rs</w:t>
      </w:r>
      <w:proofErr w:type="spellEnd"/>
      <w:r w:rsidR="0085525D" w:rsidRPr="00782DC8">
        <w:t xml:space="preserve">. 50 crore. </w:t>
      </w:r>
    </w:p>
    <w:p w:rsidR="0085525D" w:rsidRPr="00782DC8" w:rsidRDefault="0085525D" w:rsidP="008A528B">
      <w:pPr>
        <w:shd w:val="clear" w:color="auto" w:fill="FFFFFF"/>
        <w:spacing w:after="0"/>
        <w:jc w:val="both"/>
      </w:pPr>
    </w:p>
    <w:p w:rsidR="00283369" w:rsidRPr="00F553E4" w:rsidRDefault="00283369" w:rsidP="00902BB4">
      <w:pPr>
        <w:shd w:val="clear" w:color="auto" w:fill="FFFFFF"/>
        <w:spacing w:after="0"/>
        <w:jc w:val="both"/>
        <w:rPr>
          <w:b/>
        </w:rPr>
      </w:pPr>
      <w:r w:rsidRPr="00F553E4">
        <w:rPr>
          <w:b/>
        </w:rPr>
        <w:t xml:space="preserve">Revenue Projections and Tax-GDP Ratios </w:t>
      </w:r>
    </w:p>
    <w:p w:rsidR="00EB3863" w:rsidRPr="008F07E7" w:rsidRDefault="00B61A67" w:rsidP="008F07E7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  <w:r w:rsidRPr="008F07E7">
        <w:t>The</w:t>
      </w:r>
      <w:r w:rsidR="000736D9" w:rsidRPr="008F07E7">
        <w:t xml:space="preserve"> reduction in </w:t>
      </w:r>
      <w:r w:rsidR="00C47FF8" w:rsidRPr="008F07E7">
        <w:t xml:space="preserve">some of the </w:t>
      </w:r>
      <w:r w:rsidR="000736D9" w:rsidRPr="008F07E7">
        <w:t>tax rates</w:t>
      </w:r>
      <w:r w:rsidRPr="008F07E7">
        <w:t xml:space="preserve"> notwithstanding, there ha</w:t>
      </w:r>
      <w:r w:rsidR="00DC1385" w:rsidRPr="008F07E7">
        <w:t>s</w:t>
      </w:r>
      <w:r w:rsidR="006A2605" w:rsidRPr="008F07E7">
        <w:t xml:space="preserve"> been a significant increase in </w:t>
      </w:r>
      <w:r w:rsidR="005D2323" w:rsidRPr="008F07E7">
        <w:t>revenue projections of the government</w:t>
      </w:r>
      <w:r w:rsidR="00DD7BED" w:rsidRPr="008F07E7">
        <w:t xml:space="preserve">, with tax revenues alone increasing by </w:t>
      </w:r>
      <w:r w:rsidR="006A2605" w:rsidRPr="00A36BEF">
        <w:rPr>
          <w:rFonts w:eastAsia="Times New Roman" w:cs="Times New Roman"/>
          <w:lang w:val="en-US"/>
        </w:rPr>
        <w:t xml:space="preserve">more than </w:t>
      </w:r>
      <w:proofErr w:type="spellStart"/>
      <w:r w:rsidR="006A2605" w:rsidRPr="00A36BEF">
        <w:rPr>
          <w:rFonts w:eastAsia="Times New Roman" w:cs="Times New Roman"/>
          <w:lang w:val="en-US"/>
        </w:rPr>
        <w:t>Rs</w:t>
      </w:r>
      <w:proofErr w:type="spellEnd"/>
      <w:r w:rsidR="006A2605" w:rsidRPr="00A36BEF">
        <w:rPr>
          <w:rFonts w:eastAsia="Times New Roman" w:cs="Times New Roman"/>
          <w:lang w:val="en-US"/>
        </w:rPr>
        <w:t xml:space="preserve"> 2</w:t>
      </w:r>
      <w:proofErr w:type="gramStart"/>
      <w:r w:rsidR="000736D9" w:rsidRPr="008F07E7">
        <w:rPr>
          <w:rFonts w:eastAsia="Times New Roman" w:cs="Times New Roman"/>
          <w:lang w:val="en-US"/>
        </w:rPr>
        <w:t>,</w:t>
      </w:r>
      <w:r w:rsidR="006A2605" w:rsidRPr="00A36BEF">
        <w:rPr>
          <w:rFonts w:eastAsia="Times New Roman" w:cs="Times New Roman"/>
          <w:lang w:val="en-US"/>
        </w:rPr>
        <w:t>00</w:t>
      </w:r>
      <w:r w:rsidR="000736D9" w:rsidRPr="008F07E7">
        <w:rPr>
          <w:rFonts w:eastAsia="Times New Roman" w:cs="Times New Roman"/>
          <w:lang w:val="en-US"/>
        </w:rPr>
        <w:t>,</w:t>
      </w:r>
      <w:r w:rsidR="006A2605" w:rsidRPr="00A36BEF">
        <w:rPr>
          <w:rFonts w:eastAsia="Times New Roman" w:cs="Times New Roman"/>
          <w:lang w:val="en-US"/>
        </w:rPr>
        <w:t>000</w:t>
      </w:r>
      <w:proofErr w:type="gramEnd"/>
      <w:r w:rsidR="006A2605" w:rsidRPr="00A36BEF">
        <w:rPr>
          <w:rFonts w:eastAsia="Times New Roman" w:cs="Times New Roman"/>
          <w:lang w:val="en-US"/>
        </w:rPr>
        <w:t xml:space="preserve"> </w:t>
      </w:r>
      <w:proofErr w:type="spellStart"/>
      <w:r w:rsidR="006A2605" w:rsidRPr="00A36BEF">
        <w:rPr>
          <w:rFonts w:eastAsia="Times New Roman" w:cs="Times New Roman"/>
          <w:lang w:val="en-US"/>
        </w:rPr>
        <w:t>crore</w:t>
      </w:r>
      <w:proofErr w:type="spellEnd"/>
      <w:r w:rsidR="0078513F" w:rsidRPr="008F07E7">
        <w:rPr>
          <w:rFonts w:eastAsia="Times New Roman" w:cs="Times New Roman"/>
          <w:lang w:val="en-US"/>
        </w:rPr>
        <w:t xml:space="preserve"> in 2</w:t>
      </w:r>
      <w:r w:rsidRPr="008F07E7">
        <w:rPr>
          <w:rFonts w:eastAsia="Times New Roman" w:cs="Times New Roman"/>
          <w:lang w:val="en-US"/>
        </w:rPr>
        <w:t xml:space="preserve">017-18 </w:t>
      </w:r>
      <w:r w:rsidR="000736D9" w:rsidRPr="008F07E7">
        <w:rPr>
          <w:rFonts w:eastAsia="Times New Roman" w:cs="Times New Roman"/>
          <w:lang w:val="en-US"/>
        </w:rPr>
        <w:t>(</w:t>
      </w:r>
      <w:r w:rsidRPr="008F07E7">
        <w:rPr>
          <w:rFonts w:eastAsia="Times New Roman" w:cs="Times New Roman"/>
          <w:lang w:val="en-US"/>
        </w:rPr>
        <w:t>BE</w:t>
      </w:r>
      <w:r w:rsidR="000736D9" w:rsidRPr="008F07E7">
        <w:rPr>
          <w:rFonts w:eastAsia="Times New Roman" w:cs="Times New Roman"/>
          <w:lang w:val="en-US"/>
        </w:rPr>
        <w:t>)</w:t>
      </w:r>
      <w:r w:rsidRPr="008F07E7">
        <w:rPr>
          <w:rFonts w:eastAsia="Times New Roman" w:cs="Times New Roman"/>
          <w:lang w:val="en-US"/>
        </w:rPr>
        <w:t xml:space="preserve"> when compared to 2016-17 </w:t>
      </w:r>
      <w:r w:rsidR="000736D9" w:rsidRPr="008F07E7">
        <w:rPr>
          <w:rFonts w:eastAsia="Times New Roman" w:cs="Times New Roman"/>
          <w:lang w:val="en-US"/>
        </w:rPr>
        <w:t>(</w:t>
      </w:r>
      <w:r w:rsidRPr="008F07E7">
        <w:rPr>
          <w:rFonts w:eastAsia="Times New Roman" w:cs="Times New Roman"/>
          <w:lang w:val="en-US"/>
        </w:rPr>
        <w:t>RE</w:t>
      </w:r>
      <w:r w:rsidR="000736D9" w:rsidRPr="008F07E7">
        <w:rPr>
          <w:rFonts w:eastAsia="Times New Roman" w:cs="Times New Roman"/>
          <w:lang w:val="en-US"/>
        </w:rPr>
        <w:t>)</w:t>
      </w:r>
      <w:r w:rsidRPr="008F07E7">
        <w:rPr>
          <w:rFonts w:eastAsia="Times New Roman" w:cs="Times New Roman"/>
          <w:lang w:val="en-US"/>
        </w:rPr>
        <w:t xml:space="preserve">. </w:t>
      </w:r>
      <w:r w:rsidR="00637CAE" w:rsidRPr="008F07E7">
        <w:rPr>
          <w:rFonts w:eastAsia="Times New Roman" w:cs="Times New Roman"/>
          <w:lang w:val="en-US"/>
        </w:rPr>
        <w:t xml:space="preserve">Further, nearly 64 percent of the projected increase </w:t>
      </w:r>
      <w:r w:rsidR="006A2605" w:rsidRPr="00A36BEF">
        <w:rPr>
          <w:rFonts w:eastAsia="Times New Roman" w:cs="Times New Roman"/>
          <w:lang w:val="en-US"/>
        </w:rPr>
        <w:t>in tax revenues</w:t>
      </w:r>
      <w:r w:rsidR="0078513F" w:rsidRPr="008F07E7">
        <w:rPr>
          <w:rFonts w:eastAsia="Times New Roman" w:cs="Times New Roman"/>
          <w:lang w:val="en-US"/>
        </w:rPr>
        <w:t xml:space="preserve"> is on account of </w:t>
      </w:r>
      <w:r w:rsidR="00116C70" w:rsidRPr="008F07E7">
        <w:rPr>
          <w:rFonts w:eastAsia="Times New Roman" w:cs="Times New Roman"/>
          <w:lang w:val="en-US"/>
        </w:rPr>
        <w:t xml:space="preserve">direct taxes such as </w:t>
      </w:r>
      <w:r w:rsidR="00782DC8" w:rsidRPr="008F07E7">
        <w:rPr>
          <w:rFonts w:eastAsia="Times New Roman" w:cs="Times New Roman"/>
          <w:lang w:val="en-US"/>
        </w:rPr>
        <w:t xml:space="preserve">corporation tax and </w:t>
      </w:r>
      <w:r w:rsidR="00116C70" w:rsidRPr="008F07E7">
        <w:rPr>
          <w:rFonts w:eastAsia="Times New Roman" w:cs="Times New Roman"/>
          <w:lang w:val="en-US"/>
        </w:rPr>
        <w:t xml:space="preserve">personal income </w:t>
      </w:r>
      <w:r w:rsidR="00782DC8" w:rsidRPr="008F07E7">
        <w:rPr>
          <w:rFonts w:eastAsia="Times New Roman" w:cs="Times New Roman"/>
          <w:lang w:val="en-US"/>
        </w:rPr>
        <w:t>tax.</w:t>
      </w:r>
      <w:r w:rsidR="00C47FF8" w:rsidRPr="008F07E7">
        <w:rPr>
          <w:rFonts w:eastAsia="Times New Roman" w:cs="Times New Roman"/>
          <w:lang w:val="en-US"/>
        </w:rPr>
        <w:t xml:space="preserve"> </w:t>
      </w:r>
      <w:r w:rsidR="006B4C87" w:rsidRPr="008F07E7">
        <w:rPr>
          <w:rFonts w:eastAsia="Times New Roman" w:cs="Times New Roman"/>
          <w:lang w:val="en-US"/>
        </w:rPr>
        <w:t xml:space="preserve">As a result, as </w:t>
      </w:r>
      <w:r w:rsidR="00A1381A">
        <w:rPr>
          <w:rFonts w:eastAsia="Times New Roman" w:cs="Times New Roman"/>
          <w:lang w:val="en-US"/>
        </w:rPr>
        <w:t>Table</w:t>
      </w:r>
      <w:r w:rsidR="006B4C87" w:rsidRPr="008F07E7">
        <w:rPr>
          <w:rFonts w:eastAsia="Times New Roman" w:cs="Times New Roman"/>
          <w:lang w:val="en-US"/>
        </w:rPr>
        <w:t xml:space="preserve"> 1 shows, </w:t>
      </w:r>
      <w:r w:rsidR="00902BB4" w:rsidRPr="008F07E7">
        <w:rPr>
          <w:rFonts w:eastAsia="Times New Roman" w:cs="Times New Roman"/>
          <w:lang w:val="en-US"/>
        </w:rPr>
        <w:t xml:space="preserve">not only is the </w:t>
      </w:r>
      <w:r w:rsidR="00D6391F" w:rsidRPr="008F07E7">
        <w:rPr>
          <w:rFonts w:eastAsia="Times New Roman" w:cs="Times New Roman"/>
          <w:lang w:val="en-US"/>
        </w:rPr>
        <w:t xml:space="preserve">Tax to GDP ratio </w:t>
      </w:r>
      <w:r w:rsidR="005E1287" w:rsidRPr="008F07E7">
        <w:rPr>
          <w:rFonts w:cs="ArialMT"/>
          <w:lang w:val="en-US"/>
        </w:rPr>
        <w:t>estimated to cross the 11 per cent mark</w:t>
      </w:r>
      <w:r w:rsidR="00902BB4" w:rsidRPr="008F07E7">
        <w:rPr>
          <w:rFonts w:cs="ArialMT"/>
          <w:lang w:val="en-US"/>
        </w:rPr>
        <w:t xml:space="preserve">, </w:t>
      </w:r>
      <w:r w:rsidR="00407B74" w:rsidRPr="008F07E7">
        <w:rPr>
          <w:rFonts w:cs="ArialMT"/>
          <w:lang w:val="en-US"/>
        </w:rPr>
        <w:t xml:space="preserve">the projected </w:t>
      </w:r>
      <w:r w:rsidR="00902BB4" w:rsidRPr="008F07E7">
        <w:rPr>
          <w:rFonts w:cs="ArialMT"/>
          <w:lang w:val="en-US"/>
        </w:rPr>
        <w:t xml:space="preserve">direct tax to GDP ratio is also one of the highest in many years. </w:t>
      </w:r>
      <w:r w:rsidR="0037043E" w:rsidRPr="008F07E7">
        <w:rPr>
          <w:rFonts w:cs="ArialMT"/>
          <w:lang w:val="en-US"/>
        </w:rPr>
        <w:t xml:space="preserve">However, </w:t>
      </w:r>
      <w:r w:rsidR="00B01DCD" w:rsidRPr="008F07E7">
        <w:rPr>
          <w:rFonts w:cs="ArialMT"/>
          <w:lang w:val="en-US"/>
        </w:rPr>
        <w:t xml:space="preserve">the </w:t>
      </w:r>
      <w:r w:rsidR="00A1381A" w:rsidRPr="008F07E7">
        <w:rPr>
          <w:rFonts w:cs="ArialMT"/>
          <w:lang w:val="en-US"/>
        </w:rPr>
        <w:t>picture</w:t>
      </w:r>
      <w:r w:rsidR="00B01DCD" w:rsidRPr="008F07E7">
        <w:rPr>
          <w:rFonts w:cs="ArialMT"/>
          <w:lang w:val="en-US"/>
        </w:rPr>
        <w:t xml:space="preserve"> of progressivity in taxes when considering only Central Government tax receipts can be </w:t>
      </w:r>
      <w:del w:id="4" w:author="Admin" w:date="2017-02-02T06:27:00Z">
        <w:r w:rsidR="00B01DCD" w:rsidRPr="008F07E7" w:rsidDel="00B9184C">
          <w:rPr>
            <w:rFonts w:cs="ArialMT"/>
            <w:lang w:val="en-US"/>
          </w:rPr>
          <w:delText xml:space="preserve">slightly </w:delText>
        </w:r>
      </w:del>
      <w:r w:rsidR="00B01DCD" w:rsidRPr="008F07E7">
        <w:rPr>
          <w:rFonts w:cs="ArialMT"/>
          <w:lang w:val="en-US"/>
        </w:rPr>
        <w:t>misleading</w:t>
      </w:r>
      <w:r w:rsidR="008F07E7" w:rsidRPr="008F07E7">
        <w:rPr>
          <w:rFonts w:cs="ArialMT"/>
          <w:lang w:val="en-US"/>
        </w:rPr>
        <w:t>. In this context, it</w:t>
      </w:r>
      <w:r w:rsidR="0037043E" w:rsidRPr="008F07E7">
        <w:rPr>
          <w:rFonts w:cs="ArialMT"/>
          <w:lang w:val="en-US"/>
        </w:rPr>
        <w:t xml:space="preserve"> should be noted, that </w:t>
      </w:r>
      <w:r w:rsidR="00B57A24" w:rsidRPr="008F07E7">
        <w:rPr>
          <w:rFonts w:cs="ArialMT"/>
          <w:lang w:val="en-US"/>
        </w:rPr>
        <w:t xml:space="preserve">when the overall tax collections of both the </w:t>
      </w:r>
      <w:r w:rsidR="00B57A24" w:rsidRPr="008F07E7">
        <w:t>Centre and the States is taken into account</w:t>
      </w:r>
      <w:r w:rsidR="00B01DCD" w:rsidRPr="008F07E7">
        <w:t>, nearly two-third of total tax collected</w:t>
      </w:r>
      <w:r w:rsidR="00B57A24" w:rsidRPr="008F07E7">
        <w:t xml:space="preserve"> </w:t>
      </w:r>
      <w:r w:rsidR="00B01DCD" w:rsidRPr="008F07E7">
        <w:t xml:space="preserve">is accounted for </w:t>
      </w:r>
      <w:r w:rsidR="00B57A24" w:rsidRPr="008F07E7">
        <w:t xml:space="preserve">by indirect taxes, implying that the tax structure </w:t>
      </w:r>
      <w:r w:rsidR="008F07E7" w:rsidRPr="008F07E7">
        <w:t xml:space="preserve">continues to be </w:t>
      </w:r>
      <w:r w:rsidR="00B57A24" w:rsidRPr="008F07E7">
        <w:t>extremely regressive</w:t>
      </w:r>
      <w:r w:rsidR="008F07E7" w:rsidRPr="008F07E7">
        <w:rPr>
          <w:rFonts w:cs="ArialMT"/>
          <w:lang w:val="en-US"/>
        </w:rPr>
        <w:t>.</w:t>
      </w:r>
    </w:p>
    <w:p w:rsidR="00902BB4" w:rsidRDefault="00902BB4" w:rsidP="0085753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Cs/>
          <w:szCs w:val="24"/>
          <w:lang w:val="en-US"/>
        </w:rPr>
      </w:pPr>
    </w:p>
    <w:p w:rsidR="006B4C87" w:rsidRPr="00652068" w:rsidRDefault="00A1381A" w:rsidP="0085753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b/>
          <w:color w:val="000000"/>
          <w:szCs w:val="24"/>
          <w:lang w:val="en-US"/>
        </w:rPr>
      </w:pPr>
      <w:r>
        <w:rPr>
          <w:rFonts w:cs="Arial-BoldMT"/>
          <w:b/>
          <w:bCs/>
          <w:szCs w:val="24"/>
          <w:lang w:val="en-US"/>
        </w:rPr>
        <w:t>Table</w:t>
      </w:r>
      <w:r w:rsidR="0085753A" w:rsidRPr="00652068">
        <w:rPr>
          <w:rFonts w:cs="Arial-BoldMT"/>
          <w:b/>
          <w:bCs/>
          <w:szCs w:val="24"/>
          <w:lang w:val="en-US"/>
        </w:rPr>
        <w:t xml:space="preserve"> 1</w:t>
      </w:r>
      <w:r w:rsidR="006B4C87" w:rsidRPr="00652068">
        <w:rPr>
          <w:rFonts w:cs="Arial-BoldMT"/>
          <w:b/>
          <w:bCs/>
          <w:szCs w:val="24"/>
          <w:lang w:val="en-US"/>
        </w:rPr>
        <w:t xml:space="preserve">: </w:t>
      </w:r>
      <w:r w:rsidR="00D6391F" w:rsidRPr="00652068">
        <w:rPr>
          <w:rFonts w:cs="Arial-BoldMT"/>
          <w:b/>
          <w:bCs/>
          <w:szCs w:val="24"/>
          <w:lang w:val="en-US"/>
        </w:rPr>
        <w:t xml:space="preserve">Gross </w:t>
      </w:r>
      <w:r w:rsidR="006B4C87" w:rsidRPr="00652068">
        <w:rPr>
          <w:rFonts w:cs="Arial-BoldMT"/>
          <w:b/>
          <w:bCs/>
          <w:szCs w:val="24"/>
          <w:lang w:val="en-US"/>
        </w:rPr>
        <w:t>Central Tax- GDP Ratio (in %)</w:t>
      </w:r>
    </w:p>
    <w:tbl>
      <w:tblPr>
        <w:tblW w:w="8306" w:type="dxa"/>
        <w:jc w:val="center"/>
        <w:tblInd w:w="-2704" w:type="dxa"/>
        <w:tblLook w:val="04A0" w:firstRow="1" w:lastRow="0" w:firstColumn="1" w:lastColumn="0" w:noHBand="0" w:noVBand="1"/>
      </w:tblPr>
      <w:tblGrid>
        <w:gridCol w:w="1376"/>
        <w:gridCol w:w="2070"/>
        <w:gridCol w:w="2327"/>
        <w:gridCol w:w="2533"/>
      </w:tblGrid>
      <w:tr w:rsidR="0085753A" w:rsidRPr="006B4C87" w:rsidTr="0085753A">
        <w:trPr>
          <w:trHeight w:val="900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Gross Tax-GDP Ratio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Direct Tax-GDP Ratio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4C87" w:rsidRPr="006B4C87" w:rsidRDefault="006B4C87" w:rsidP="006B4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Indirect Tax-GDP Ratio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lastRenderedPageBreak/>
              <w:t>2012-13 (A)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4.8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2013-14 (A)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5.7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4.4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2014-15 (A)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10.0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4.4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2015-16 (A)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5.2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2016-17 BE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10.8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5.2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2016-17 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11.3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5.7</w:t>
            </w:r>
          </w:p>
        </w:tc>
      </w:tr>
      <w:tr w:rsidR="0085753A" w:rsidRPr="006B4C87" w:rsidTr="0085753A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2017-18 BE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11.3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5.8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C87" w:rsidRPr="006B4C87" w:rsidRDefault="006B4C87" w:rsidP="005E1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4C87">
              <w:rPr>
                <w:rFonts w:ascii="Calibri" w:eastAsia="Times New Roman" w:hAnsi="Calibri" w:cs="Times New Roman"/>
                <w:color w:val="000000"/>
                <w:lang w:val="en-US"/>
              </w:rPr>
              <w:t>5.5</w:t>
            </w:r>
          </w:p>
        </w:tc>
      </w:tr>
    </w:tbl>
    <w:p w:rsidR="00782DC8" w:rsidRDefault="00782DC8" w:rsidP="008A528B">
      <w:pPr>
        <w:shd w:val="clear" w:color="auto" w:fill="FFFFFF"/>
        <w:spacing w:after="0"/>
        <w:jc w:val="both"/>
        <w:rPr>
          <w:rFonts w:eastAsia="Times New Roman" w:cs="Times New Roman"/>
          <w:lang w:val="en-US"/>
        </w:rPr>
      </w:pPr>
    </w:p>
    <w:p w:rsidR="00277BB1" w:rsidRDefault="00277BB1" w:rsidP="00403170">
      <w:pPr>
        <w:spacing w:after="0"/>
        <w:jc w:val="both"/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>Notes</w:t>
      </w:r>
      <w:r w:rsidR="00883DA2">
        <w:rPr>
          <w:rFonts w:ascii="Calibri" w:hAnsi="Calibri"/>
          <w:i/>
          <w:sz w:val="18"/>
          <w:szCs w:val="18"/>
        </w:rPr>
        <w:t xml:space="preserve">: </w:t>
      </w:r>
    </w:p>
    <w:p w:rsidR="00277BB1" w:rsidRPr="00277BB1" w:rsidRDefault="00883DA2" w:rsidP="00277BB1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18"/>
          <w:szCs w:val="18"/>
        </w:rPr>
      </w:pPr>
      <w:r w:rsidRPr="00277BB1">
        <w:rPr>
          <w:rFonts w:ascii="Calibri" w:hAnsi="Calibri"/>
          <w:sz w:val="18"/>
          <w:szCs w:val="18"/>
        </w:rPr>
        <w:t xml:space="preserve">Direct </w:t>
      </w:r>
      <w:r w:rsidR="00B57EEC" w:rsidRPr="00277BB1">
        <w:rPr>
          <w:rFonts w:ascii="Calibri" w:hAnsi="Calibri"/>
          <w:sz w:val="18"/>
          <w:szCs w:val="18"/>
        </w:rPr>
        <w:t xml:space="preserve">taxes such as estate duty, gift tax have not been taken into account as they form negligible proportion of direct taxes.  </w:t>
      </w:r>
    </w:p>
    <w:p w:rsidR="00B57EEC" w:rsidRPr="00277BB1" w:rsidRDefault="00277BB1" w:rsidP="00277BB1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i/>
          <w:sz w:val="18"/>
          <w:szCs w:val="18"/>
        </w:rPr>
      </w:pPr>
      <w:r>
        <w:rPr>
          <w:rFonts w:ascii="Arial" w:hAnsi="Arial" w:cs="Arial"/>
          <w:sz w:val="17"/>
          <w:szCs w:val="17"/>
        </w:rPr>
        <w:t>Taxes on Union Territories also ha</w:t>
      </w:r>
      <w:r w:rsidR="00EE47F0">
        <w:rPr>
          <w:rFonts w:ascii="Arial" w:hAnsi="Arial" w:cs="Arial"/>
          <w:sz w:val="17"/>
          <w:szCs w:val="17"/>
        </w:rPr>
        <w:t>ve</w:t>
      </w:r>
      <w:r>
        <w:rPr>
          <w:rFonts w:ascii="Arial" w:hAnsi="Arial" w:cs="Arial"/>
          <w:sz w:val="17"/>
          <w:szCs w:val="17"/>
        </w:rPr>
        <w:t xml:space="preserve"> been taken into account in the calculation.</w:t>
      </w:r>
    </w:p>
    <w:p w:rsidR="0085753A" w:rsidRDefault="0085753A" w:rsidP="00403170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 xml:space="preserve">Source: </w:t>
      </w:r>
      <w:r w:rsidRPr="00293153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B57EEC">
        <w:rPr>
          <w:rFonts w:eastAsia="Times New Roman" w:cstheme="minorHAnsi"/>
          <w:color w:val="222222"/>
          <w:sz w:val="18"/>
          <w:szCs w:val="18"/>
        </w:rPr>
        <w:t>.</w:t>
      </w:r>
    </w:p>
    <w:p w:rsidR="00403170" w:rsidRPr="00293153" w:rsidRDefault="00403170" w:rsidP="00403170">
      <w:pPr>
        <w:spacing w:after="0"/>
        <w:jc w:val="both"/>
        <w:rPr>
          <w:rFonts w:ascii="Calibri" w:hAnsi="Calibri"/>
          <w:sz w:val="18"/>
          <w:szCs w:val="18"/>
        </w:rPr>
      </w:pPr>
    </w:p>
    <w:p w:rsidR="00F55A10" w:rsidRPr="00015084" w:rsidRDefault="00F55A10" w:rsidP="00771552">
      <w:pPr>
        <w:spacing w:after="0"/>
        <w:jc w:val="both"/>
        <w:rPr>
          <w:rFonts w:eastAsia="Times New Roman" w:cs="Times New Roman"/>
          <w:b/>
          <w:lang w:val="en-US"/>
        </w:rPr>
      </w:pPr>
      <w:r w:rsidRPr="00015084">
        <w:rPr>
          <w:rFonts w:eastAsia="Times New Roman" w:cs="Times New Roman"/>
          <w:b/>
          <w:lang w:val="en-US"/>
        </w:rPr>
        <w:t xml:space="preserve">How </w:t>
      </w:r>
      <w:r w:rsidR="00A41ADD" w:rsidRPr="00015084">
        <w:rPr>
          <w:rFonts w:eastAsia="Times New Roman" w:cs="Times New Roman"/>
          <w:b/>
          <w:lang w:val="en-US"/>
        </w:rPr>
        <w:t>reliable</w:t>
      </w:r>
      <w:r w:rsidR="00A41ADD">
        <w:rPr>
          <w:rFonts w:eastAsia="Times New Roman" w:cs="Times New Roman"/>
          <w:b/>
          <w:lang w:val="en-US"/>
        </w:rPr>
        <w:t xml:space="preserve"> </w:t>
      </w:r>
      <w:r w:rsidRPr="00015084">
        <w:rPr>
          <w:rFonts w:eastAsia="Times New Roman" w:cs="Times New Roman"/>
          <w:b/>
          <w:lang w:val="en-US"/>
        </w:rPr>
        <w:t xml:space="preserve">are </w:t>
      </w:r>
      <w:r w:rsidR="00FD56B9">
        <w:rPr>
          <w:rFonts w:eastAsia="Times New Roman" w:cs="Times New Roman"/>
          <w:b/>
          <w:lang w:val="en-US"/>
        </w:rPr>
        <w:t xml:space="preserve">the </w:t>
      </w:r>
      <w:r w:rsidR="008726DE" w:rsidRPr="00015084">
        <w:rPr>
          <w:rFonts w:eastAsia="Times New Roman" w:cs="Times New Roman"/>
          <w:b/>
          <w:lang w:val="en-US"/>
        </w:rPr>
        <w:t>Project</w:t>
      </w:r>
      <w:r w:rsidR="008726DE">
        <w:rPr>
          <w:rFonts w:eastAsia="Times New Roman" w:cs="Times New Roman"/>
          <w:b/>
          <w:lang w:val="en-US"/>
        </w:rPr>
        <w:t>ed</w:t>
      </w:r>
      <w:r w:rsidR="008726DE" w:rsidRPr="00015084">
        <w:rPr>
          <w:rFonts w:eastAsia="Times New Roman" w:cs="Times New Roman"/>
          <w:b/>
          <w:lang w:val="en-US"/>
        </w:rPr>
        <w:t xml:space="preserve"> </w:t>
      </w:r>
      <w:r w:rsidRPr="00015084">
        <w:rPr>
          <w:rFonts w:eastAsia="Times New Roman" w:cs="Times New Roman"/>
          <w:b/>
          <w:lang w:val="en-US"/>
        </w:rPr>
        <w:t xml:space="preserve">Revenue </w:t>
      </w:r>
      <w:r w:rsidR="00A41ADD">
        <w:rPr>
          <w:rFonts w:eastAsia="Times New Roman" w:cs="Times New Roman"/>
          <w:b/>
          <w:lang w:val="en-US"/>
        </w:rPr>
        <w:t>Figures</w:t>
      </w:r>
      <w:r w:rsidRPr="00015084">
        <w:rPr>
          <w:rFonts w:eastAsia="Times New Roman" w:cs="Times New Roman"/>
          <w:b/>
          <w:lang w:val="en-US"/>
        </w:rPr>
        <w:t>?</w:t>
      </w:r>
    </w:p>
    <w:p w:rsidR="00F001D8" w:rsidRDefault="009E19B0" w:rsidP="00771552">
      <w:pPr>
        <w:spacing w:after="0"/>
        <w:jc w:val="both"/>
        <w:rPr>
          <w:rFonts w:eastAsia="Times New Roman" w:cs="Times New Roman"/>
          <w:lang w:val="en-US"/>
        </w:rPr>
      </w:pPr>
      <w:del w:id="5" w:author="Admin" w:date="2017-02-02T06:28:00Z">
        <w:r w:rsidRPr="00C422DC" w:rsidDel="00B9184C">
          <w:rPr>
            <w:rFonts w:eastAsia="Times New Roman" w:cs="Times New Roman"/>
            <w:lang w:val="en-US"/>
          </w:rPr>
          <w:delText>However, i</w:delText>
        </w:r>
        <w:r w:rsidRPr="00C422DC" w:rsidDel="009611A0">
          <w:rPr>
            <w:rFonts w:eastAsia="Times New Roman" w:cs="Times New Roman"/>
            <w:lang w:val="en-US"/>
          </w:rPr>
          <w:delText xml:space="preserve">t is </w:delText>
        </w:r>
        <w:r w:rsidR="00C64313" w:rsidRPr="00C422DC" w:rsidDel="009611A0">
          <w:rPr>
            <w:rFonts w:eastAsia="Times New Roman" w:cs="Times New Roman"/>
            <w:lang w:val="en-US"/>
          </w:rPr>
          <w:delText xml:space="preserve">important to note that </w:delText>
        </w:r>
      </w:del>
      <w:ins w:id="6" w:author="Admin" w:date="2017-02-02T06:28:00Z">
        <w:r w:rsidR="00A321B3">
          <w:rPr>
            <w:rFonts w:eastAsia="Times New Roman" w:cs="Times New Roman"/>
            <w:lang w:val="en-US"/>
          </w:rPr>
          <w:t>T</w:t>
        </w:r>
      </w:ins>
      <w:del w:id="7" w:author="Admin" w:date="2017-02-02T06:28:00Z">
        <w:r w:rsidR="00283369" w:rsidRPr="00C422DC" w:rsidDel="00A321B3">
          <w:rPr>
            <w:rFonts w:eastAsia="Times New Roman" w:cs="Times New Roman"/>
            <w:lang w:val="en-US"/>
          </w:rPr>
          <w:delText>t</w:delText>
        </w:r>
      </w:del>
      <w:r w:rsidR="00283369" w:rsidRPr="00C422DC">
        <w:rPr>
          <w:rFonts w:eastAsia="Times New Roman" w:cs="Times New Roman"/>
          <w:lang w:val="en-US"/>
        </w:rPr>
        <w:t xml:space="preserve">here </w:t>
      </w:r>
      <w:proofErr w:type="gramStart"/>
      <w:r w:rsidR="00283369" w:rsidRPr="00C422DC">
        <w:rPr>
          <w:rFonts w:eastAsia="Times New Roman" w:cs="Times New Roman"/>
          <w:lang w:val="en-US"/>
        </w:rPr>
        <w:t>are</w:t>
      </w:r>
      <w:proofErr w:type="gramEnd"/>
      <w:r w:rsidR="00283369" w:rsidRPr="00C422DC">
        <w:rPr>
          <w:rFonts w:eastAsia="Times New Roman" w:cs="Times New Roman"/>
          <w:lang w:val="en-US"/>
        </w:rPr>
        <w:t xml:space="preserve"> several reasons to question the </w:t>
      </w:r>
      <w:r w:rsidR="00283369" w:rsidRPr="00A36BEF">
        <w:rPr>
          <w:rFonts w:eastAsia="Times New Roman" w:cs="Times New Roman"/>
          <w:lang w:val="en-US"/>
        </w:rPr>
        <w:t>huge increase</w:t>
      </w:r>
      <w:r w:rsidR="00403170" w:rsidRPr="00C422DC">
        <w:rPr>
          <w:rFonts w:eastAsia="Times New Roman" w:cs="Times New Roman"/>
          <w:lang w:val="en-US"/>
        </w:rPr>
        <w:t>s</w:t>
      </w:r>
      <w:r w:rsidR="00283369" w:rsidRPr="00A36BEF">
        <w:rPr>
          <w:rFonts w:eastAsia="Times New Roman" w:cs="Times New Roman"/>
          <w:lang w:val="en-US"/>
        </w:rPr>
        <w:t xml:space="preserve"> in the revenue projections</w:t>
      </w:r>
      <w:r w:rsidR="00F553E4" w:rsidRPr="00C422DC">
        <w:rPr>
          <w:rFonts w:eastAsia="Times New Roman" w:cs="Times New Roman"/>
          <w:lang w:val="en-US"/>
        </w:rPr>
        <w:t>. For one</w:t>
      </w:r>
      <w:r w:rsidR="00450389" w:rsidRPr="00C422DC">
        <w:rPr>
          <w:rFonts w:eastAsia="Times New Roman" w:cs="Times New Roman"/>
          <w:lang w:val="en-US"/>
        </w:rPr>
        <w:t xml:space="preserve">, as past experience shows, there is usually a shortfall in </w:t>
      </w:r>
      <w:r w:rsidR="00E3213F" w:rsidRPr="00C422DC">
        <w:rPr>
          <w:rFonts w:eastAsia="Times New Roman" w:cs="Times New Roman"/>
          <w:lang w:val="en-US"/>
        </w:rPr>
        <w:t xml:space="preserve">actual </w:t>
      </w:r>
      <w:r w:rsidR="00450389" w:rsidRPr="00C422DC">
        <w:rPr>
          <w:rFonts w:eastAsia="Times New Roman" w:cs="Times New Roman"/>
          <w:lang w:val="en-US"/>
        </w:rPr>
        <w:t xml:space="preserve">tax collections </w:t>
      </w:r>
      <w:r w:rsidR="00E3213F" w:rsidRPr="00C422DC">
        <w:rPr>
          <w:rFonts w:eastAsia="Times New Roman" w:cs="Times New Roman"/>
          <w:lang w:val="en-US"/>
        </w:rPr>
        <w:t>compared to either the</w:t>
      </w:r>
      <w:r w:rsidR="00E3213F" w:rsidRPr="00A36BEF">
        <w:rPr>
          <w:rFonts w:eastAsia="Times New Roman" w:cs="Times New Roman"/>
          <w:lang w:val="en-US"/>
        </w:rPr>
        <w:t xml:space="preserve"> budgetary estimates</w:t>
      </w:r>
      <w:r w:rsidR="00E3213F" w:rsidRPr="00C422DC">
        <w:rPr>
          <w:rFonts w:eastAsia="Times New Roman" w:cs="Times New Roman"/>
          <w:lang w:val="en-US"/>
        </w:rPr>
        <w:t xml:space="preserve"> or even the </w:t>
      </w:r>
      <w:r w:rsidR="00450389" w:rsidRPr="00A36BEF">
        <w:rPr>
          <w:rFonts w:eastAsia="Times New Roman" w:cs="Times New Roman"/>
          <w:lang w:val="en-US"/>
        </w:rPr>
        <w:t>revised estimates</w:t>
      </w:r>
      <w:r w:rsidR="0010078E" w:rsidRPr="00C422DC">
        <w:rPr>
          <w:rFonts w:eastAsia="Times New Roman" w:cs="Times New Roman"/>
          <w:lang w:val="en-US"/>
        </w:rPr>
        <w:t xml:space="preserve">. This was true </w:t>
      </w:r>
      <w:del w:id="8" w:author="Admin" w:date="2017-02-02T06:29:00Z">
        <w:r w:rsidR="0010078E" w:rsidRPr="00C422DC" w:rsidDel="009611A0">
          <w:rPr>
            <w:rFonts w:eastAsia="Times New Roman" w:cs="Times New Roman"/>
            <w:lang w:val="en-US"/>
          </w:rPr>
          <w:delText>eve</w:delText>
        </w:r>
        <w:r w:rsidR="007B58BB" w:rsidRPr="00C422DC" w:rsidDel="009611A0">
          <w:rPr>
            <w:rFonts w:eastAsia="Times New Roman" w:cs="Times New Roman"/>
            <w:lang w:val="en-US"/>
          </w:rPr>
          <w:delText>n</w:delText>
        </w:r>
        <w:r w:rsidR="0010078E" w:rsidRPr="00C422DC" w:rsidDel="009611A0">
          <w:rPr>
            <w:rFonts w:eastAsia="Times New Roman" w:cs="Times New Roman"/>
            <w:lang w:val="en-US"/>
          </w:rPr>
          <w:delText xml:space="preserve"> </w:delText>
        </w:r>
      </w:del>
      <w:r w:rsidR="0010078E" w:rsidRPr="00C422DC">
        <w:rPr>
          <w:rFonts w:eastAsia="Times New Roman" w:cs="Times New Roman"/>
          <w:lang w:val="en-US"/>
        </w:rPr>
        <w:t>for the year 2015-16</w:t>
      </w:r>
      <w:ins w:id="9" w:author="Admin" w:date="2017-02-02T06:30:00Z">
        <w:r w:rsidR="009611A0">
          <w:rPr>
            <w:rFonts w:eastAsia="Times New Roman" w:cs="Times New Roman"/>
            <w:lang w:val="en-US"/>
          </w:rPr>
          <w:t xml:space="preserve"> too</w:t>
        </w:r>
      </w:ins>
      <w:r w:rsidR="0010078E" w:rsidRPr="00C422DC">
        <w:rPr>
          <w:rFonts w:eastAsia="Times New Roman" w:cs="Times New Roman"/>
          <w:lang w:val="en-US"/>
        </w:rPr>
        <w:t xml:space="preserve"> in </w:t>
      </w:r>
      <w:r w:rsidR="00706EAF" w:rsidRPr="00C422DC">
        <w:rPr>
          <w:rFonts w:eastAsia="Times New Roman" w:cs="Times New Roman"/>
          <w:lang w:val="en-US"/>
        </w:rPr>
        <w:t xml:space="preserve">the case of </w:t>
      </w:r>
      <w:r w:rsidR="0010078E" w:rsidRPr="00C422DC">
        <w:rPr>
          <w:rFonts w:eastAsia="Times New Roman" w:cs="Times New Roman"/>
          <w:lang w:val="en-US"/>
        </w:rPr>
        <w:t>direct tax</w:t>
      </w:r>
      <w:r w:rsidR="00706EAF" w:rsidRPr="00C422DC">
        <w:rPr>
          <w:rFonts w:eastAsia="Times New Roman" w:cs="Times New Roman"/>
          <w:lang w:val="en-US"/>
        </w:rPr>
        <w:t>es</w:t>
      </w:r>
      <w:r w:rsidR="0010078E" w:rsidRPr="00C422DC">
        <w:rPr>
          <w:rFonts w:eastAsia="Times New Roman" w:cs="Times New Roman"/>
          <w:lang w:val="en-US"/>
        </w:rPr>
        <w:t xml:space="preserve">. </w:t>
      </w:r>
      <w:r w:rsidR="001E487C" w:rsidRPr="00C422DC">
        <w:rPr>
          <w:rFonts w:eastAsia="Times New Roman" w:cs="Times New Roman"/>
          <w:lang w:val="en-US"/>
        </w:rPr>
        <w:t xml:space="preserve">Therefore, </w:t>
      </w:r>
      <w:r w:rsidR="00706EAF" w:rsidRPr="00C422DC">
        <w:rPr>
          <w:rFonts w:eastAsia="Times New Roman" w:cs="Times New Roman"/>
          <w:lang w:val="en-US"/>
        </w:rPr>
        <w:t xml:space="preserve">in all likelihood </w:t>
      </w:r>
      <w:r w:rsidR="001E487C" w:rsidRPr="00C422DC">
        <w:rPr>
          <w:rFonts w:eastAsia="Times New Roman" w:cs="Times New Roman"/>
          <w:lang w:val="en-US"/>
        </w:rPr>
        <w:t xml:space="preserve">even </w:t>
      </w:r>
      <w:r w:rsidR="00706EAF" w:rsidRPr="00C422DC">
        <w:rPr>
          <w:rFonts w:eastAsia="Times New Roman" w:cs="Times New Roman"/>
          <w:lang w:val="en-US"/>
        </w:rPr>
        <w:t xml:space="preserve">the projections for 2017-18 (BE), </w:t>
      </w:r>
      <w:r w:rsidR="00BD5F9A">
        <w:rPr>
          <w:rFonts w:eastAsia="Times New Roman" w:cs="Times New Roman"/>
          <w:lang w:val="en-US"/>
        </w:rPr>
        <w:t>especially</w:t>
      </w:r>
      <w:r w:rsidR="00706EAF" w:rsidRPr="00C422DC">
        <w:rPr>
          <w:rFonts w:eastAsia="Times New Roman" w:cs="Times New Roman"/>
          <w:lang w:val="en-US"/>
        </w:rPr>
        <w:t xml:space="preserve"> in the case of </w:t>
      </w:r>
      <w:r w:rsidR="001E487C" w:rsidRPr="00C422DC">
        <w:rPr>
          <w:rFonts w:eastAsia="Times New Roman" w:cs="Times New Roman"/>
          <w:lang w:val="en-US"/>
        </w:rPr>
        <w:t>direct</w:t>
      </w:r>
      <w:r w:rsidR="00706EAF" w:rsidRPr="00C422DC">
        <w:rPr>
          <w:rFonts w:eastAsia="Times New Roman" w:cs="Times New Roman"/>
          <w:lang w:val="en-US"/>
        </w:rPr>
        <w:t xml:space="preserve"> taxes, are likely to be </w:t>
      </w:r>
      <w:r w:rsidR="001E487C" w:rsidRPr="00C422DC">
        <w:rPr>
          <w:rFonts w:eastAsia="Times New Roman" w:cs="Times New Roman"/>
          <w:lang w:val="en-US"/>
        </w:rPr>
        <w:t xml:space="preserve">on the </w:t>
      </w:r>
      <w:r w:rsidR="00706EAF" w:rsidRPr="00C422DC">
        <w:rPr>
          <w:rFonts w:eastAsia="Times New Roman" w:cs="Times New Roman"/>
          <w:lang w:val="en-US"/>
        </w:rPr>
        <w:t xml:space="preserve">higher </w:t>
      </w:r>
      <w:r w:rsidR="001E487C" w:rsidRPr="00C422DC">
        <w:rPr>
          <w:rFonts w:eastAsia="Times New Roman" w:cs="Times New Roman"/>
          <w:lang w:val="en-US"/>
        </w:rPr>
        <w:t xml:space="preserve">side. </w:t>
      </w:r>
      <w:r w:rsidR="00991E81" w:rsidRPr="00C422DC">
        <w:rPr>
          <w:rFonts w:eastAsia="Times New Roman" w:cs="Times New Roman"/>
          <w:lang w:val="en-US"/>
        </w:rPr>
        <w:t>Second, t</w:t>
      </w:r>
      <w:r w:rsidR="00B12B11" w:rsidRPr="00C422DC">
        <w:rPr>
          <w:rFonts w:eastAsia="Times New Roman" w:cs="Times New Roman"/>
          <w:lang w:val="en-US"/>
        </w:rPr>
        <w:t xml:space="preserve">he likelihood of </w:t>
      </w:r>
      <w:r w:rsidR="00064814">
        <w:rPr>
          <w:rFonts w:eastAsia="Times New Roman" w:cs="Times New Roman"/>
          <w:lang w:val="en-US"/>
        </w:rPr>
        <w:t xml:space="preserve">the </w:t>
      </w:r>
      <w:r w:rsidR="00B12B11" w:rsidRPr="00C422DC">
        <w:rPr>
          <w:rFonts w:eastAsia="Times New Roman" w:cs="Times New Roman"/>
          <w:lang w:val="en-US"/>
        </w:rPr>
        <w:t xml:space="preserve">projected numbers being on the higher side is further </w:t>
      </w:r>
      <w:r w:rsidR="00991E81" w:rsidRPr="00C422DC">
        <w:rPr>
          <w:rFonts w:eastAsia="Times New Roman" w:cs="Times New Roman"/>
          <w:lang w:val="en-US"/>
        </w:rPr>
        <w:t>compounded</w:t>
      </w:r>
      <w:r w:rsidR="00B12B11" w:rsidRPr="00C422DC">
        <w:rPr>
          <w:rFonts w:eastAsia="Times New Roman" w:cs="Times New Roman"/>
          <w:lang w:val="en-US"/>
        </w:rPr>
        <w:t xml:space="preserve"> by the fact that this is the </w:t>
      </w:r>
      <w:r w:rsidR="00F04524" w:rsidRPr="00C422DC">
        <w:rPr>
          <w:rFonts w:eastAsia="Times New Roman" w:cs="Times New Roman"/>
          <w:lang w:val="en-US"/>
        </w:rPr>
        <w:t xml:space="preserve">first </w:t>
      </w:r>
      <w:r w:rsidR="00991E81" w:rsidRPr="00A36BEF">
        <w:rPr>
          <w:rFonts w:eastAsia="Times New Roman" w:cs="Times New Roman"/>
          <w:lang w:val="en-US"/>
        </w:rPr>
        <w:t xml:space="preserve">year </w:t>
      </w:r>
      <w:r w:rsidR="00991E81" w:rsidRPr="00C422DC">
        <w:rPr>
          <w:rFonts w:eastAsia="Times New Roman" w:cs="Times New Roman"/>
          <w:lang w:val="en-US"/>
        </w:rPr>
        <w:t xml:space="preserve">that the revenue data provided by the </w:t>
      </w:r>
      <w:r w:rsidR="00991E81" w:rsidRPr="00A36BEF">
        <w:rPr>
          <w:rFonts w:eastAsia="Times New Roman" w:cs="Times New Roman"/>
          <w:lang w:val="en-US"/>
        </w:rPr>
        <w:t xml:space="preserve">government </w:t>
      </w:r>
      <w:r w:rsidR="00AF4A2A" w:rsidRPr="00C422DC">
        <w:rPr>
          <w:rFonts w:eastAsia="Times New Roman" w:cs="Times New Roman"/>
          <w:lang w:val="en-US"/>
        </w:rPr>
        <w:t xml:space="preserve">is </w:t>
      </w:r>
      <w:r w:rsidR="00991E81" w:rsidRPr="00A36BEF">
        <w:rPr>
          <w:rFonts w:eastAsia="Times New Roman" w:cs="Times New Roman"/>
          <w:lang w:val="en-US"/>
        </w:rPr>
        <w:t>based only on the first nine months of the year</w:t>
      </w:r>
      <w:r w:rsidR="00991E81" w:rsidRPr="00C422DC">
        <w:rPr>
          <w:rFonts w:eastAsia="Times New Roman" w:cs="Times New Roman"/>
          <w:lang w:val="en-US"/>
        </w:rPr>
        <w:t xml:space="preserve">. </w:t>
      </w:r>
      <w:r w:rsidR="00EC45E6" w:rsidRPr="00C422DC">
        <w:rPr>
          <w:rFonts w:eastAsia="Times New Roman" w:cs="Times New Roman"/>
          <w:lang w:val="en-US"/>
        </w:rPr>
        <w:t xml:space="preserve">Third, a part of the quantum jump </w:t>
      </w:r>
      <w:r w:rsidR="00AF4A2A" w:rsidRPr="00C422DC">
        <w:rPr>
          <w:rFonts w:eastAsia="Times New Roman" w:cs="Times New Roman"/>
          <w:lang w:val="en-US"/>
        </w:rPr>
        <w:t xml:space="preserve">in the </w:t>
      </w:r>
      <w:r w:rsidR="00AF4A2A" w:rsidRPr="00C422DC">
        <w:t>rate of growth of direct tax collections</w:t>
      </w:r>
      <w:r w:rsidR="00AF4A2A" w:rsidRPr="00C422DC">
        <w:rPr>
          <w:rFonts w:eastAsia="Times New Roman" w:cs="Times New Roman"/>
          <w:lang w:val="en-US"/>
        </w:rPr>
        <w:t xml:space="preserve"> at</w:t>
      </w:r>
      <w:r w:rsidR="00EC45E6" w:rsidRPr="00C422DC">
        <w:rPr>
          <w:rFonts w:eastAsia="Times New Roman" w:cs="Times New Roman"/>
          <w:lang w:val="en-US"/>
        </w:rPr>
        <w:t xml:space="preserve"> around 3</w:t>
      </w:r>
      <w:r w:rsidR="00C41AE9" w:rsidRPr="00C422DC">
        <w:rPr>
          <w:rFonts w:eastAsia="Times New Roman" w:cs="Times New Roman"/>
          <w:lang w:val="en-US"/>
        </w:rPr>
        <w:t>5</w:t>
      </w:r>
      <w:r w:rsidR="00EC45E6" w:rsidRPr="00C422DC">
        <w:rPr>
          <w:rFonts w:eastAsia="Times New Roman" w:cs="Times New Roman"/>
          <w:lang w:val="en-US"/>
        </w:rPr>
        <w:t xml:space="preserve"> percent </w:t>
      </w:r>
      <w:r w:rsidR="00EB3E9A" w:rsidRPr="00C422DC">
        <w:t xml:space="preserve">can </w:t>
      </w:r>
      <w:r w:rsidR="00AF4A2A" w:rsidRPr="00C422DC">
        <w:t xml:space="preserve">perhaps </w:t>
      </w:r>
      <w:r w:rsidR="00EB3E9A" w:rsidRPr="00C422DC">
        <w:t xml:space="preserve">be explained by the </w:t>
      </w:r>
      <w:r w:rsidR="00EB3E9A" w:rsidRPr="00A36BEF">
        <w:rPr>
          <w:rFonts w:eastAsia="Times New Roman" w:cs="Times New Roman"/>
          <w:lang w:val="en-US"/>
        </w:rPr>
        <w:t xml:space="preserve">use of </w:t>
      </w:r>
      <w:proofErr w:type="spellStart"/>
      <w:r w:rsidR="00EB3E9A" w:rsidRPr="00A36BEF">
        <w:rPr>
          <w:rFonts w:eastAsia="Times New Roman" w:cs="Times New Roman"/>
          <w:lang w:val="en-US"/>
        </w:rPr>
        <w:t>demonetised</w:t>
      </w:r>
      <w:proofErr w:type="spellEnd"/>
      <w:r w:rsidR="00EB3E9A" w:rsidRPr="00A36BEF">
        <w:rPr>
          <w:rFonts w:eastAsia="Times New Roman" w:cs="Times New Roman"/>
          <w:lang w:val="en-US"/>
        </w:rPr>
        <w:t xml:space="preserve"> notes to pay advance taxes</w:t>
      </w:r>
      <w:r w:rsidR="00C03038" w:rsidRPr="00C422DC">
        <w:rPr>
          <w:rFonts w:eastAsia="Times New Roman" w:cs="Times New Roman"/>
          <w:lang w:val="en-US"/>
        </w:rPr>
        <w:t xml:space="preserve">. If this is indeed so, </w:t>
      </w:r>
      <w:r w:rsidR="00403170" w:rsidRPr="00C422DC">
        <w:rPr>
          <w:rFonts w:eastAsia="Times New Roman" w:cs="Times New Roman"/>
          <w:lang w:val="en-US"/>
        </w:rPr>
        <w:t xml:space="preserve">then it cannot be taken as </w:t>
      </w:r>
      <w:r w:rsidR="00C03038" w:rsidRPr="00A36BEF">
        <w:rPr>
          <w:rFonts w:eastAsia="Times New Roman" w:cs="Times New Roman"/>
          <w:lang w:val="en-US"/>
        </w:rPr>
        <w:t xml:space="preserve">a basis </w:t>
      </w:r>
      <w:r w:rsidR="00C422DC" w:rsidRPr="00C422DC">
        <w:rPr>
          <w:rFonts w:eastAsia="Times New Roman" w:cs="Times New Roman"/>
          <w:lang w:val="en-US"/>
        </w:rPr>
        <w:t xml:space="preserve">for </w:t>
      </w:r>
      <w:r w:rsidR="00C03038" w:rsidRPr="00A36BEF">
        <w:rPr>
          <w:rFonts w:eastAsia="Times New Roman" w:cs="Times New Roman"/>
          <w:lang w:val="en-US"/>
        </w:rPr>
        <w:t>project</w:t>
      </w:r>
      <w:r w:rsidR="00C422DC" w:rsidRPr="00C422DC">
        <w:rPr>
          <w:rFonts w:eastAsia="Times New Roman" w:cs="Times New Roman"/>
          <w:lang w:val="en-US"/>
        </w:rPr>
        <w:t>ing</w:t>
      </w:r>
      <w:r w:rsidR="00C03038" w:rsidRPr="00A36BEF">
        <w:rPr>
          <w:rFonts w:eastAsia="Times New Roman" w:cs="Times New Roman"/>
          <w:lang w:val="en-US"/>
        </w:rPr>
        <w:t xml:space="preserve"> </w:t>
      </w:r>
      <w:r w:rsidR="00C422DC" w:rsidRPr="00C422DC">
        <w:rPr>
          <w:rFonts w:eastAsia="Times New Roman" w:cs="Times New Roman"/>
          <w:lang w:val="en-US"/>
        </w:rPr>
        <w:t xml:space="preserve">tax </w:t>
      </w:r>
      <w:r w:rsidR="00C03038" w:rsidRPr="00A36BEF">
        <w:rPr>
          <w:rFonts w:eastAsia="Times New Roman" w:cs="Times New Roman"/>
          <w:lang w:val="en-US"/>
        </w:rPr>
        <w:t xml:space="preserve">collections for the entire year. </w:t>
      </w:r>
      <w:r w:rsidR="00EB3E9A" w:rsidRPr="00A36BEF">
        <w:rPr>
          <w:rFonts w:eastAsia="Times New Roman" w:cs="Times New Roman"/>
          <w:lang w:val="en-US"/>
        </w:rPr>
        <w:t xml:space="preserve"> </w:t>
      </w:r>
      <w:r w:rsidR="009C3C3C" w:rsidRPr="00C422DC">
        <w:rPr>
          <w:rFonts w:eastAsia="Times New Roman" w:cs="Times New Roman"/>
          <w:lang w:val="en-US"/>
        </w:rPr>
        <w:t>Even the projections for indirect tax collections are questionable</w:t>
      </w:r>
      <w:r w:rsidR="007A398E">
        <w:rPr>
          <w:rFonts w:eastAsia="Times New Roman" w:cs="Times New Roman"/>
          <w:lang w:val="en-US"/>
        </w:rPr>
        <w:t xml:space="preserve">. This is because </w:t>
      </w:r>
      <w:r w:rsidR="000E271C">
        <w:rPr>
          <w:rFonts w:eastAsia="Times New Roman" w:cs="Times New Roman"/>
          <w:lang w:val="en-US"/>
        </w:rPr>
        <w:t xml:space="preserve">while </w:t>
      </w:r>
      <w:r w:rsidR="00E26A69" w:rsidRPr="00C422DC">
        <w:rPr>
          <w:rFonts w:eastAsia="Times New Roman" w:cs="Times New Roman"/>
          <w:lang w:val="en-US"/>
        </w:rPr>
        <w:t>in the previous year a large part of excise duty coll</w:t>
      </w:r>
      <w:r w:rsidR="00C422DC" w:rsidRPr="00C422DC">
        <w:rPr>
          <w:rFonts w:eastAsia="Times New Roman" w:cs="Times New Roman"/>
          <w:lang w:val="en-US"/>
        </w:rPr>
        <w:t>e</w:t>
      </w:r>
      <w:r w:rsidR="00E26A69" w:rsidRPr="00C422DC">
        <w:rPr>
          <w:rFonts w:eastAsia="Times New Roman" w:cs="Times New Roman"/>
          <w:lang w:val="en-US"/>
        </w:rPr>
        <w:t xml:space="preserve">ctions </w:t>
      </w:r>
      <w:r w:rsidR="00C422DC" w:rsidRPr="00C422DC">
        <w:rPr>
          <w:rFonts w:eastAsia="Times New Roman" w:cs="Times New Roman"/>
          <w:lang w:val="en-US"/>
        </w:rPr>
        <w:t xml:space="preserve">were due to </w:t>
      </w:r>
      <w:r w:rsidR="00E26A69" w:rsidRPr="00A36BEF">
        <w:rPr>
          <w:rFonts w:eastAsia="Times New Roman" w:cs="Times New Roman"/>
          <w:lang w:val="en-US"/>
        </w:rPr>
        <w:t>windfall provided by higher global oil prices</w:t>
      </w:r>
      <w:r w:rsidR="007A398E">
        <w:rPr>
          <w:rFonts w:eastAsia="Times New Roman" w:cs="Times New Roman"/>
          <w:lang w:val="en-US"/>
        </w:rPr>
        <w:t xml:space="preserve">, </w:t>
      </w:r>
      <w:r w:rsidR="00A559C4">
        <w:rPr>
          <w:rFonts w:eastAsia="Times New Roman" w:cs="Times New Roman"/>
          <w:lang w:val="en-US"/>
        </w:rPr>
        <w:t>the slowing down of the economy in the post-</w:t>
      </w:r>
      <w:proofErr w:type="spellStart"/>
      <w:r w:rsidR="00A559C4">
        <w:rPr>
          <w:rFonts w:eastAsia="Times New Roman" w:cs="Times New Roman"/>
          <w:lang w:val="en-US"/>
        </w:rPr>
        <w:t>demonetisation</w:t>
      </w:r>
      <w:proofErr w:type="spellEnd"/>
      <w:r w:rsidR="00A559C4">
        <w:rPr>
          <w:rFonts w:eastAsia="Times New Roman" w:cs="Times New Roman"/>
          <w:lang w:val="en-US"/>
        </w:rPr>
        <w:t xml:space="preserve"> period is </w:t>
      </w:r>
      <w:r w:rsidR="00F001D8">
        <w:rPr>
          <w:rFonts w:eastAsia="Times New Roman" w:cs="Times New Roman"/>
          <w:lang w:val="en-US"/>
        </w:rPr>
        <w:t>likely</w:t>
      </w:r>
      <w:r w:rsidR="007A398E">
        <w:rPr>
          <w:rFonts w:eastAsia="Times New Roman" w:cs="Times New Roman"/>
          <w:lang w:val="en-US"/>
        </w:rPr>
        <w:t xml:space="preserve"> to dampen </w:t>
      </w:r>
      <w:r w:rsidR="000E271C">
        <w:rPr>
          <w:rFonts w:eastAsia="Times New Roman" w:cs="Times New Roman"/>
          <w:lang w:val="en-US"/>
        </w:rPr>
        <w:t>tax</w:t>
      </w:r>
      <w:r w:rsidR="001C21C1">
        <w:rPr>
          <w:rFonts w:eastAsia="Times New Roman" w:cs="Times New Roman"/>
          <w:lang w:val="en-US"/>
        </w:rPr>
        <w:t xml:space="preserve"> collections from </w:t>
      </w:r>
      <w:r w:rsidR="000E271C">
        <w:rPr>
          <w:rFonts w:eastAsia="Times New Roman" w:cs="Times New Roman"/>
          <w:lang w:val="en-US"/>
        </w:rPr>
        <w:t xml:space="preserve">this source. </w:t>
      </w:r>
    </w:p>
    <w:p w:rsidR="00F001D8" w:rsidRPr="008A16A6" w:rsidRDefault="00F001D8" w:rsidP="00771552">
      <w:pPr>
        <w:spacing w:after="0"/>
        <w:jc w:val="both"/>
        <w:rPr>
          <w:rFonts w:eastAsia="Times New Roman" w:cs="Times New Roman"/>
          <w:lang w:val="en-US"/>
        </w:rPr>
      </w:pPr>
    </w:p>
    <w:p w:rsidR="005C6E69" w:rsidRPr="00BD6DD1" w:rsidRDefault="00F757B1" w:rsidP="00771552">
      <w:pPr>
        <w:autoSpaceDE w:val="0"/>
        <w:autoSpaceDN w:val="0"/>
        <w:adjustRightInd w:val="0"/>
        <w:spacing w:after="0"/>
        <w:jc w:val="both"/>
        <w:rPr>
          <w:rFonts w:cs="Helvetica"/>
          <w:lang w:val="en-US"/>
        </w:rPr>
      </w:pPr>
      <w:r w:rsidRPr="00BD6DD1">
        <w:rPr>
          <w:rFonts w:eastAsia="Times New Roman" w:cs="Times New Roman"/>
          <w:lang w:val="en-US"/>
        </w:rPr>
        <w:t xml:space="preserve">While the above refers to projected tax revenue, even </w:t>
      </w:r>
      <w:r w:rsidR="001C21C1" w:rsidRPr="00BD6DD1">
        <w:rPr>
          <w:rFonts w:eastAsia="Times New Roman" w:cs="Times New Roman"/>
          <w:lang w:val="en-US"/>
        </w:rPr>
        <w:t xml:space="preserve">the projections for </w:t>
      </w:r>
      <w:r w:rsidR="00203A76" w:rsidRPr="00BD6DD1">
        <w:rPr>
          <w:rFonts w:eastAsia="Times New Roman" w:cs="Times New Roman"/>
          <w:lang w:val="en-US"/>
        </w:rPr>
        <w:t>m</w:t>
      </w:r>
      <w:r w:rsidR="008F70AB" w:rsidRPr="00BD6DD1">
        <w:rPr>
          <w:rFonts w:cs="Helvetica-BoldOblique"/>
          <w:bCs/>
          <w:iCs/>
          <w:lang w:val="en-US"/>
        </w:rPr>
        <w:t xml:space="preserve">iscellaneous </w:t>
      </w:r>
      <w:r w:rsidR="00203A76" w:rsidRPr="00BD6DD1">
        <w:rPr>
          <w:rFonts w:cs="Helvetica-BoldOblique"/>
          <w:bCs/>
          <w:iCs/>
          <w:lang w:val="en-US"/>
        </w:rPr>
        <w:t>c</w:t>
      </w:r>
      <w:r w:rsidR="008F70AB" w:rsidRPr="00BD6DD1">
        <w:rPr>
          <w:rFonts w:cs="Helvetica-BoldOblique"/>
          <w:bCs/>
          <w:iCs/>
          <w:lang w:val="en-US"/>
        </w:rPr>
        <w:t xml:space="preserve">apital </w:t>
      </w:r>
      <w:r w:rsidR="00203A76" w:rsidRPr="00BD6DD1">
        <w:rPr>
          <w:rFonts w:cs="Helvetica-BoldOblique"/>
          <w:bCs/>
          <w:iCs/>
          <w:lang w:val="en-US"/>
        </w:rPr>
        <w:t>r</w:t>
      </w:r>
      <w:r w:rsidR="008F70AB" w:rsidRPr="00BD6DD1">
        <w:rPr>
          <w:rFonts w:cs="Helvetica-BoldOblique"/>
          <w:bCs/>
          <w:iCs/>
          <w:lang w:val="en-US"/>
        </w:rPr>
        <w:t>eceipts</w:t>
      </w:r>
      <w:r w:rsidR="00BD5F9A">
        <w:rPr>
          <w:rFonts w:cs="Helvetica-BoldOblique"/>
          <w:bCs/>
          <w:iCs/>
          <w:lang w:val="en-US"/>
        </w:rPr>
        <w:t>,</w:t>
      </w:r>
      <w:r w:rsidR="001C21C1" w:rsidRPr="00BD6DD1">
        <w:rPr>
          <w:rFonts w:eastAsia="Times New Roman" w:cs="Times New Roman"/>
          <w:lang w:val="en-US"/>
        </w:rPr>
        <w:t xml:space="preserve"> </w:t>
      </w:r>
      <w:r w:rsidR="00203A76" w:rsidRPr="00BD6DD1">
        <w:rPr>
          <w:rFonts w:eastAsia="Times New Roman" w:cs="Times New Roman"/>
          <w:lang w:val="en-US"/>
        </w:rPr>
        <w:t xml:space="preserve">comprising </w:t>
      </w:r>
      <w:r w:rsidR="007A4318" w:rsidRPr="00BD6DD1">
        <w:rPr>
          <w:rFonts w:cs="Helvetica"/>
          <w:lang w:val="en-US"/>
        </w:rPr>
        <w:t xml:space="preserve">disinvestment </w:t>
      </w:r>
      <w:r w:rsidR="00771552" w:rsidRPr="00BD6DD1">
        <w:rPr>
          <w:rFonts w:cs="Helvetica"/>
          <w:lang w:val="en-US"/>
        </w:rPr>
        <w:t>receipts,</w:t>
      </w:r>
      <w:r w:rsidR="0083416F" w:rsidRPr="00BD6DD1">
        <w:rPr>
          <w:rFonts w:cs="Helvetica"/>
          <w:lang w:val="en-US"/>
        </w:rPr>
        <w:t xml:space="preserve"> s</w:t>
      </w:r>
      <w:r w:rsidR="00203A76" w:rsidRPr="00BD6DD1">
        <w:rPr>
          <w:rFonts w:cs="Helvetica"/>
          <w:lang w:val="en-US"/>
        </w:rPr>
        <w:t xml:space="preserve">trategic </w:t>
      </w:r>
      <w:r w:rsidR="007A4318" w:rsidRPr="00BD6DD1">
        <w:rPr>
          <w:rFonts w:cs="Helvetica"/>
          <w:lang w:val="en-US"/>
        </w:rPr>
        <w:t>d</w:t>
      </w:r>
      <w:r w:rsidR="00203A76" w:rsidRPr="00BD6DD1">
        <w:rPr>
          <w:rFonts w:cs="Helvetica"/>
          <w:lang w:val="en-US"/>
        </w:rPr>
        <w:t>isinvestment</w:t>
      </w:r>
      <w:r w:rsidR="00203A76" w:rsidRPr="00BD6DD1">
        <w:rPr>
          <w:rFonts w:eastAsia="Times New Roman" w:cs="Times New Roman"/>
          <w:lang w:val="en-US"/>
        </w:rPr>
        <w:t xml:space="preserve"> </w:t>
      </w:r>
      <w:r w:rsidR="007A4318" w:rsidRPr="00BD6DD1">
        <w:rPr>
          <w:rFonts w:eastAsia="Times New Roman" w:cs="Times New Roman"/>
          <w:lang w:val="en-US"/>
        </w:rPr>
        <w:t xml:space="preserve">and </w:t>
      </w:r>
      <w:r w:rsidR="00BD6DD1" w:rsidRPr="00BD6DD1">
        <w:rPr>
          <w:rFonts w:eastAsia="Times New Roman" w:cs="Times New Roman"/>
          <w:lang w:val="en-US"/>
        </w:rPr>
        <w:t>o</w:t>
      </w:r>
      <w:r w:rsidR="00BD6DD1" w:rsidRPr="00BD6DD1">
        <w:rPr>
          <w:rFonts w:cs="Helvetica"/>
          <w:lang w:val="en-US"/>
        </w:rPr>
        <w:t>thers</w:t>
      </w:r>
      <w:r w:rsidR="00BD6DD1" w:rsidRPr="00BD6DD1">
        <w:rPr>
          <w:rFonts w:eastAsia="Times New Roman" w:cs="Times New Roman"/>
          <w:lang w:val="en-US"/>
        </w:rPr>
        <w:t xml:space="preserve"> (</w:t>
      </w:r>
      <w:r w:rsidR="007A4318" w:rsidRPr="00BD6DD1">
        <w:rPr>
          <w:rFonts w:eastAsia="Times New Roman" w:cs="Times New Roman"/>
          <w:lang w:val="en-US"/>
        </w:rPr>
        <w:t>l</w:t>
      </w:r>
      <w:r w:rsidR="007A4318" w:rsidRPr="00BD6DD1">
        <w:rPr>
          <w:rFonts w:cs="Helvetica"/>
          <w:lang w:val="en-US"/>
        </w:rPr>
        <w:t>isting of insurance companies</w:t>
      </w:r>
      <w:r w:rsidR="00BD6DD1" w:rsidRPr="00BD6DD1">
        <w:rPr>
          <w:rFonts w:cs="Helvetica"/>
          <w:lang w:val="en-US"/>
        </w:rPr>
        <w:t>)</w:t>
      </w:r>
      <w:r w:rsidR="00BD5F9A">
        <w:rPr>
          <w:rFonts w:cs="Helvetica"/>
          <w:lang w:val="en-US"/>
        </w:rPr>
        <w:t>,</w:t>
      </w:r>
      <w:r w:rsidR="007A4318" w:rsidRPr="00BD6DD1">
        <w:rPr>
          <w:rFonts w:cs="Helvetica"/>
          <w:lang w:val="en-US"/>
        </w:rPr>
        <w:t xml:space="preserve"> seem to be high </w:t>
      </w:r>
      <w:r w:rsidR="00DE17C5" w:rsidRPr="00BD6DD1">
        <w:rPr>
          <w:rFonts w:cs="Helvetica"/>
          <w:lang w:val="en-US"/>
        </w:rPr>
        <w:t xml:space="preserve">given that only a small part of the strategic disinvestment </w:t>
      </w:r>
      <w:r w:rsidR="00506726" w:rsidRPr="00BD6DD1">
        <w:rPr>
          <w:rFonts w:cs="Helvetica"/>
          <w:lang w:val="en-US"/>
        </w:rPr>
        <w:t xml:space="preserve">projected in 2016-17 (BE) actually fructified in </w:t>
      </w:r>
      <w:r w:rsidR="00DE17C5" w:rsidRPr="00BD6DD1">
        <w:rPr>
          <w:rFonts w:cs="Helvetica"/>
          <w:lang w:val="en-US"/>
        </w:rPr>
        <w:t>2016-17 (RE)</w:t>
      </w:r>
      <w:r w:rsidR="00506726" w:rsidRPr="00BD6DD1">
        <w:rPr>
          <w:rFonts w:cs="Helvetica"/>
          <w:lang w:val="en-US"/>
        </w:rPr>
        <w:t xml:space="preserve">. </w:t>
      </w:r>
      <w:r w:rsidR="008A16A6" w:rsidRPr="00BD6DD1">
        <w:rPr>
          <w:rFonts w:cs="Helvetica"/>
          <w:lang w:val="en-US"/>
        </w:rPr>
        <w:t xml:space="preserve">Further given the </w:t>
      </w:r>
      <w:commentRangeStart w:id="10"/>
      <w:r w:rsidR="008A16A6" w:rsidRPr="00044631">
        <w:rPr>
          <w:rFonts w:cs="Helvetica"/>
          <w:u w:val="single"/>
          <w:lang w:val="en-US"/>
          <w:rPrChange w:id="11" w:author="Admin" w:date="2017-02-02T06:32:00Z">
            <w:rPr>
              <w:rFonts w:cs="Helvetica"/>
              <w:lang w:val="en-US"/>
            </w:rPr>
          </w:rPrChange>
        </w:rPr>
        <w:t xml:space="preserve">unfavorable </w:t>
      </w:r>
      <w:commentRangeEnd w:id="10"/>
      <w:r w:rsidR="00044631">
        <w:rPr>
          <w:rStyle w:val="CommentReference"/>
        </w:rPr>
        <w:commentReference w:id="10"/>
      </w:r>
      <w:r w:rsidR="008A16A6" w:rsidRPr="00BD6DD1">
        <w:rPr>
          <w:rFonts w:cs="Helvetica"/>
          <w:lang w:val="en-US"/>
        </w:rPr>
        <w:t>investment</w:t>
      </w:r>
      <w:bookmarkStart w:id="12" w:name="_GoBack"/>
      <w:bookmarkEnd w:id="12"/>
      <w:r w:rsidR="008A16A6" w:rsidRPr="00BD6DD1">
        <w:rPr>
          <w:rFonts w:cs="Helvetica"/>
          <w:lang w:val="en-US"/>
        </w:rPr>
        <w:t xml:space="preserve"> climate in the country, </w:t>
      </w:r>
      <w:r w:rsidR="00771552" w:rsidRPr="00BD6DD1">
        <w:rPr>
          <w:rFonts w:cs="Helvetica"/>
          <w:lang w:val="en-US"/>
        </w:rPr>
        <w:t xml:space="preserve">the actual disinvestment receipts might be very different from the figures </w:t>
      </w:r>
      <w:r w:rsidR="008A16A6" w:rsidRPr="00BD6DD1">
        <w:rPr>
          <w:rFonts w:cs="Helvetica"/>
          <w:lang w:val="en-US"/>
        </w:rPr>
        <w:t>project</w:t>
      </w:r>
      <w:r w:rsidR="00771552" w:rsidRPr="00BD6DD1">
        <w:rPr>
          <w:rFonts w:cs="Helvetica"/>
          <w:lang w:val="en-US"/>
        </w:rPr>
        <w:t xml:space="preserve">ed </w:t>
      </w:r>
      <w:r w:rsidR="008A16A6" w:rsidRPr="00BD6DD1">
        <w:rPr>
          <w:rFonts w:cs="Helvetica"/>
          <w:lang w:val="en-US"/>
        </w:rPr>
        <w:t>in 2017-18 (BE)</w:t>
      </w:r>
      <w:r w:rsidR="00771552" w:rsidRPr="00BD6DD1">
        <w:rPr>
          <w:rFonts w:cs="Helvetica"/>
          <w:lang w:val="en-US"/>
        </w:rPr>
        <w:t xml:space="preserve">. </w:t>
      </w:r>
    </w:p>
    <w:p w:rsidR="00A1381A" w:rsidRDefault="00A1381A" w:rsidP="00A1381A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Cs w:val="24"/>
          <w:lang w:val="en-US"/>
        </w:rPr>
      </w:pPr>
    </w:p>
    <w:p w:rsidR="00A1381A" w:rsidRPr="00652068" w:rsidRDefault="00A1381A" w:rsidP="00A1381A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b/>
          <w:color w:val="000000"/>
          <w:szCs w:val="24"/>
          <w:lang w:val="en-US"/>
        </w:rPr>
      </w:pPr>
      <w:r>
        <w:rPr>
          <w:rFonts w:cs="Arial-BoldMT"/>
          <w:b/>
          <w:bCs/>
          <w:szCs w:val="24"/>
          <w:lang w:val="en-US"/>
        </w:rPr>
        <w:t>Table</w:t>
      </w:r>
      <w:r w:rsidRPr="00652068">
        <w:rPr>
          <w:rFonts w:cs="Arial-BoldMT"/>
          <w:b/>
          <w:bCs/>
          <w:szCs w:val="24"/>
          <w:lang w:val="en-US"/>
        </w:rPr>
        <w:t xml:space="preserve"> </w:t>
      </w:r>
      <w:r>
        <w:rPr>
          <w:rFonts w:cs="Arial-BoldMT"/>
          <w:b/>
          <w:bCs/>
          <w:szCs w:val="24"/>
          <w:lang w:val="en-US"/>
        </w:rPr>
        <w:t>2</w:t>
      </w:r>
      <w:r w:rsidRPr="00652068">
        <w:rPr>
          <w:rFonts w:cs="Arial-BoldMT"/>
          <w:b/>
          <w:bCs/>
          <w:szCs w:val="24"/>
          <w:lang w:val="en-US"/>
        </w:rPr>
        <w:t xml:space="preserve">: </w:t>
      </w:r>
      <w:r w:rsidRPr="00A1381A">
        <w:rPr>
          <w:rFonts w:cs="Arial-BoldMT"/>
          <w:b/>
          <w:bCs/>
          <w:szCs w:val="24"/>
          <w:lang w:val="en-US"/>
        </w:rPr>
        <w:t>Miscellaneous Capital Receipts (</w:t>
      </w:r>
      <w:proofErr w:type="spellStart"/>
      <w:r w:rsidRPr="00A1381A">
        <w:rPr>
          <w:rFonts w:cs="Arial-BoldMT"/>
          <w:b/>
          <w:bCs/>
          <w:szCs w:val="24"/>
          <w:lang w:val="en-US"/>
        </w:rPr>
        <w:t>Rs</w:t>
      </w:r>
      <w:proofErr w:type="spellEnd"/>
      <w:r w:rsidRPr="00A1381A">
        <w:rPr>
          <w:rFonts w:cs="Arial-BoldMT"/>
          <w:b/>
          <w:bCs/>
          <w:szCs w:val="24"/>
          <w:lang w:val="en-US"/>
        </w:rPr>
        <w:t>. crore)</w:t>
      </w:r>
    </w:p>
    <w:p w:rsidR="00771552" w:rsidRDefault="00771552" w:rsidP="00771552">
      <w:pPr>
        <w:autoSpaceDE w:val="0"/>
        <w:autoSpaceDN w:val="0"/>
        <w:adjustRightInd w:val="0"/>
        <w:spacing w:after="0"/>
        <w:jc w:val="both"/>
        <w:rPr>
          <w:rFonts w:cs="Helvetica"/>
          <w:lang w:val="en-US"/>
        </w:rPr>
      </w:pPr>
    </w:p>
    <w:tbl>
      <w:tblPr>
        <w:tblW w:w="8395" w:type="dxa"/>
        <w:jc w:val="center"/>
        <w:tblInd w:w="-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1405"/>
        <w:gridCol w:w="1655"/>
        <w:gridCol w:w="1530"/>
        <w:gridCol w:w="1587"/>
      </w:tblGrid>
      <w:tr w:rsidR="00D10BD7" w:rsidTr="00D10BD7">
        <w:trPr>
          <w:trHeight w:val="600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2015-2016 (A)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2016-2017 (BE)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2016-2017 (RE)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2017-2018 (BE)</w:t>
            </w:r>
          </w:p>
        </w:tc>
      </w:tr>
      <w:tr w:rsidR="00D10BD7" w:rsidTr="00D10BD7">
        <w:trPr>
          <w:trHeight w:val="600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Disinvestment Receipts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42131.69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46,500</w:t>
            </w:r>
          </w:p>
        </w:tc>
      </w:tr>
      <w:tr w:rsidR="00D10BD7" w:rsidTr="00D10BD7">
        <w:trPr>
          <w:trHeight w:val="600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Strategic Disinvestment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15,000</w:t>
            </w:r>
          </w:p>
        </w:tc>
      </w:tr>
      <w:tr w:rsidR="00D10BD7" w:rsidTr="00D10BD7">
        <w:trPr>
          <w:trHeight w:val="600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Others (Listing of Insurance Companies)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11,000</w:t>
            </w:r>
          </w:p>
        </w:tc>
      </w:tr>
      <w:tr w:rsidR="00D10BD7" w:rsidTr="00D10BD7">
        <w:trPr>
          <w:trHeight w:val="300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42131.69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10BD7" w:rsidRDefault="00D10BD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72500</w:t>
            </w:r>
          </w:p>
        </w:tc>
      </w:tr>
    </w:tbl>
    <w:p w:rsidR="00D10BD7" w:rsidRDefault="00D10BD7" w:rsidP="00D10BD7">
      <w:pPr>
        <w:spacing w:after="0"/>
        <w:jc w:val="both"/>
        <w:rPr>
          <w:rFonts w:eastAsia="Times New Roman" w:cs="Times New Roman"/>
          <w:b/>
          <w:lang w:val="en-US"/>
        </w:rPr>
      </w:pPr>
      <w:r w:rsidRPr="007E4DB6">
        <w:rPr>
          <w:rFonts w:eastAsia="Times New Roman" w:cs="Times New Roman"/>
          <w:b/>
          <w:lang w:val="en-US"/>
        </w:rPr>
        <w:t xml:space="preserve"> </w:t>
      </w:r>
    </w:p>
    <w:p w:rsidR="00D10BD7" w:rsidRDefault="00D10BD7" w:rsidP="00D10BD7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 xml:space="preserve">Source: </w:t>
      </w:r>
      <w:r w:rsidRPr="00293153">
        <w:rPr>
          <w:rFonts w:eastAsia="Times New Roman" w:cstheme="minorHAnsi"/>
          <w:color w:val="222222"/>
          <w:sz w:val="18"/>
          <w:szCs w:val="18"/>
        </w:rPr>
        <w:t xml:space="preserve">Union Budget </w:t>
      </w:r>
      <w:r>
        <w:rPr>
          <w:rFonts w:eastAsia="Times New Roman" w:cstheme="minorHAnsi"/>
          <w:color w:val="222222"/>
          <w:sz w:val="18"/>
          <w:szCs w:val="18"/>
        </w:rPr>
        <w:t>2017-18.</w:t>
      </w:r>
    </w:p>
    <w:p w:rsidR="00D10BD7" w:rsidRDefault="00D10BD7" w:rsidP="00771552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b/>
          <w:lang w:val="en-US"/>
        </w:rPr>
      </w:pPr>
    </w:p>
    <w:p w:rsidR="00F835F0" w:rsidRPr="007E4DB6" w:rsidRDefault="00F835F0" w:rsidP="00D75814">
      <w:pPr>
        <w:autoSpaceDE w:val="0"/>
        <w:autoSpaceDN w:val="0"/>
        <w:adjustRightInd w:val="0"/>
        <w:spacing w:after="0"/>
        <w:rPr>
          <w:rFonts w:eastAsia="Times New Roman" w:cs="Times New Roman"/>
          <w:b/>
          <w:lang w:val="en-US"/>
        </w:rPr>
      </w:pPr>
      <w:r w:rsidRPr="007E4DB6">
        <w:rPr>
          <w:rFonts w:eastAsia="Times New Roman" w:cs="Times New Roman"/>
          <w:b/>
          <w:lang w:val="en-US"/>
        </w:rPr>
        <w:t xml:space="preserve">Tax </w:t>
      </w:r>
      <w:r w:rsidR="007E4DB6" w:rsidRPr="007E4DB6">
        <w:rPr>
          <w:rFonts w:eastAsia="Times New Roman" w:cs="Times New Roman"/>
          <w:b/>
          <w:lang w:val="en-US"/>
        </w:rPr>
        <w:t>Administration</w:t>
      </w:r>
    </w:p>
    <w:p w:rsidR="00C64313" w:rsidRDefault="007E0116" w:rsidP="00D75814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lang w:val="en-US"/>
        </w:rPr>
        <w:t xml:space="preserve">While some may well argue that a part of the increase in revenue can be explained by </w:t>
      </w:r>
      <w:r w:rsidR="006F76E3">
        <w:rPr>
          <w:rFonts w:eastAsia="Times New Roman" w:cs="Times New Roman"/>
          <w:lang w:val="en-US"/>
        </w:rPr>
        <w:t xml:space="preserve">the improved </w:t>
      </w:r>
      <w:r w:rsidR="006C7175">
        <w:rPr>
          <w:rFonts w:eastAsia="Times New Roman" w:cs="Times New Roman"/>
          <w:lang w:val="en-US"/>
        </w:rPr>
        <w:t>tax</w:t>
      </w:r>
      <w:r w:rsidR="00F835F0">
        <w:rPr>
          <w:rFonts w:eastAsia="Times New Roman" w:cs="Times New Roman"/>
          <w:lang w:val="en-US"/>
        </w:rPr>
        <w:t xml:space="preserve"> </w:t>
      </w:r>
      <w:r w:rsidR="006C7175">
        <w:rPr>
          <w:rFonts w:eastAsia="Times New Roman" w:cs="Times New Roman"/>
          <w:lang w:val="en-US"/>
        </w:rPr>
        <w:t xml:space="preserve">compliance </w:t>
      </w:r>
      <w:r>
        <w:rPr>
          <w:rFonts w:eastAsia="Times New Roman" w:cs="Times New Roman"/>
          <w:lang w:val="en-US"/>
        </w:rPr>
        <w:t xml:space="preserve">following </w:t>
      </w:r>
      <w:proofErr w:type="spellStart"/>
      <w:r>
        <w:rPr>
          <w:rFonts w:eastAsia="Times New Roman" w:cs="Times New Roman"/>
          <w:lang w:val="en-US"/>
        </w:rPr>
        <w:t>demonetisation</w:t>
      </w:r>
      <w:proofErr w:type="spellEnd"/>
      <w:r>
        <w:rPr>
          <w:rFonts w:eastAsia="Times New Roman" w:cs="Times New Roman"/>
          <w:lang w:val="en-US"/>
        </w:rPr>
        <w:t xml:space="preserve">, </w:t>
      </w:r>
      <w:r w:rsidR="00FD7FEB">
        <w:rPr>
          <w:rFonts w:eastAsia="Times New Roman" w:cs="Times New Roman"/>
          <w:lang w:val="en-US"/>
        </w:rPr>
        <w:t xml:space="preserve">it also needs to be kept in mind that </w:t>
      </w:r>
      <w:r w:rsidR="00172EF4">
        <w:rPr>
          <w:rFonts w:eastAsia="Times New Roman" w:cs="Times New Roman"/>
          <w:lang w:val="en-US"/>
        </w:rPr>
        <w:t xml:space="preserve">human </w:t>
      </w:r>
      <w:r w:rsidR="00FD7FEB">
        <w:rPr>
          <w:rFonts w:eastAsia="Times New Roman" w:cs="Times New Roman"/>
          <w:lang w:val="en-US"/>
        </w:rPr>
        <w:t xml:space="preserve">intervention for </w:t>
      </w:r>
      <w:r w:rsidR="00172EF4">
        <w:rPr>
          <w:rFonts w:eastAsia="Times New Roman" w:cs="Times New Roman"/>
          <w:lang w:val="en-US"/>
        </w:rPr>
        <w:t xml:space="preserve">tax </w:t>
      </w:r>
      <w:r w:rsidR="00FD7FEB">
        <w:rPr>
          <w:rFonts w:eastAsia="Times New Roman" w:cs="Times New Roman"/>
          <w:lang w:val="en-US"/>
        </w:rPr>
        <w:t xml:space="preserve">administration plays an important role in improving tax </w:t>
      </w:r>
      <w:r w:rsidR="00B134CA">
        <w:rPr>
          <w:rFonts w:eastAsia="Times New Roman" w:cs="Times New Roman"/>
          <w:lang w:val="en-US"/>
        </w:rPr>
        <w:t>compliance</w:t>
      </w:r>
      <w:r w:rsidR="00FD7FEB">
        <w:rPr>
          <w:rFonts w:eastAsia="Times New Roman" w:cs="Times New Roman"/>
          <w:lang w:val="en-US"/>
        </w:rPr>
        <w:t xml:space="preserve">. However the, the huge </w:t>
      </w:r>
      <w:r w:rsidR="00B134CA">
        <w:rPr>
          <w:rFonts w:eastAsia="Times New Roman" w:cs="Times New Roman"/>
          <w:lang w:val="en-US"/>
        </w:rPr>
        <w:t xml:space="preserve">shortage </w:t>
      </w:r>
      <w:r w:rsidR="00D248F7">
        <w:rPr>
          <w:rFonts w:eastAsia="Times New Roman" w:cs="Times New Roman"/>
          <w:lang w:val="en-US"/>
        </w:rPr>
        <w:t xml:space="preserve">of human resources in the Income Tax Department, with vacancy being as high as 30 percent of the sanctioned strength, may further derail tax collections. In short, the </w:t>
      </w:r>
      <w:r w:rsidR="00C15504">
        <w:rPr>
          <w:rFonts w:eastAsia="Times New Roman" w:cs="Times New Roman"/>
          <w:lang w:val="en-US"/>
        </w:rPr>
        <w:t xml:space="preserve">voluminous growth expected in </w:t>
      </w:r>
      <w:r w:rsidR="008B0A47">
        <w:rPr>
          <w:rFonts w:eastAsia="Times New Roman" w:cs="Times New Roman"/>
          <w:lang w:val="en-US"/>
        </w:rPr>
        <w:t xml:space="preserve">overall receipts and </w:t>
      </w:r>
      <w:r w:rsidR="00C15504">
        <w:rPr>
          <w:rFonts w:eastAsia="Times New Roman" w:cs="Times New Roman"/>
          <w:lang w:val="en-US"/>
        </w:rPr>
        <w:t xml:space="preserve">direct tax </w:t>
      </w:r>
      <w:r w:rsidR="006F76E3">
        <w:rPr>
          <w:rFonts w:eastAsia="Times New Roman" w:cs="Times New Roman"/>
          <w:lang w:val="en-US"/>
        </w:rPr>
        <w:t>collections seems like a tall claim</w:t>
      </w:r>
      <w:r w:rsidR="008E3D97">
        <w:rPr>
          <w:rFonts w:eastAsia="Times New Roman" w:cs="Times New Roman"/>
          <w:lang w:val="en-US"/>
        </w:rPr>
        <w:t xml:space="preserve"> </w:t>
      </w:r>
      <w:r w:rsidR="0037043E">
        <w:rPr>
          <w:rFonts w:eastAsia="Times New Roman" w:cs="Times New Roman"/>
          <w:lang w:val="en-US"/>
        </w:rPr>
        <w:t xml:space="preserve">and the </w:t>
      </w:r>
      <w:r w:rsidR="0037043E">
        <w:rPr>
          <w:rFonts w:eastAsia="Times New Roman" w:cs="Times New Roman"/>
          <w:szCs w:val="24"/>
          <w:lang w:val="en-US"/>
        </w:rPr>
        <w:t xml:space="preserve">final </w:t>
      </w:r>
      <w:r w:rsidR="00C64313" w:rsidRPr="00A36BEF">
        <w:rPr>
          <w:rFonts w:eastAsia="Times New Roman" w:cs="Times New Roman"/>
          <w:szCs w:val="24"/>
          <w:lang w:val="en-US"/>
        </w:rPr>
        <w:t xml:space="preserve">numbers </w:t>
      </w:r>
      <w:r w:rsidR="0037043E">
        <w:rPr>
          <w:rFonts w:eastAsia="Times New Roman" w:cs="Times New Roman"/>
          <w:szCs w:val="24"/>
          <w:lang w:val="en-US"/>
        </w:rPr>
        <w:t xml:space="preserve">may well be </w:t>
      </w:r>
      <w:r w:rsidR="00C64313" w:rsidRPr="00A36BEF">
        <w:rPr>
          <w:rFonts w:eastAsia="Times New Roman" w:cs="Times New Roman"/>
          <w:szCs w:val="24"/>
          <w:lang w:val="en-US"/>
        </w:rPr>
        <w:t>quite different.</w:t>
      </w:r>
    </w:p>
    <w:p w:rsidR="0037043E" w:rsidRPr="00A36BEF" w:rsidRDefault="0037043E" w:rsidP="0037043E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szCs w:val="24"/>
          <w:lang w:val="en-US"/>
        </w:rPr>
      </w:pPr>
    </w:p>
    <w:p w:rsidR="008A5DF8" w:rsidRPr="008A5DF8" w:rsidRDefault="008A5DF8" w:rsidP="008A5DF8">
      <w:pPr>
        <w:rPr>
          <w:rFonts w:ascii="Calibri" w:hAnsi="Calibri"/>
          <w:b/>
        </w:rPr>
      </w:pPr>
      <w:r w:rsidRPr="008A5DF8">
        <w:rPr>
          <w:rFonts w:ascii="Calibri" w:hAnsi="Calibri"/>
          <w:b/>
        </w:rPr>
        <w:t>Revenue Foregone</w:t>
      </w:r>
    </w:p>
    <w:p w:rsidR="003627D8" w:rsidRDefault="003627D8" w:rsidP="003627D8">
      <w:pPr>
        <w:spacing w:after="0"/>
        <w:jc w:val="both"/>
        <w:rPr>
          <w:rFonts w:ascii="Calibri" w:hAnsi="Calibri"/>
          <w:b/>
        </w:rPr>
      </w:pPr>
      <w:r w:rsidRPr="0094502A">
        <w:rPr>
          <w:rFonts w:ascii="Calibri" w:hAnsi="Calibri"/>
          <w:b/>
        </w:rPr>
        <w:t>Some Important Declarations in Budget 2017-18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1"/>
        <w:gridCol w:w="2846"/>
      </w:tblGrid>
      <w:tr w:rsidR="003627D8" w:rsidRPr="004E4AD5" w:rsidTr="00535941">
        <w:trPr>
          <w:trHeight w:val="521"/>
        </w:trPr>
        <w:tc>
          <w:tcPr>
            <w:tcW w:w="6321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Tax incentives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Revenue Foregone (</w:t>
            </w:r>
            <w:proofErr w:type="spellStart"/>
            <w:r w:rsidRPr="004E4AD5">
              <w:rPr>
                <w:rFonts w:ascii="Calibri" w:hAnsi="Calibri"/>
              </w:rPr>
              <w:t>Rs</w:t>
            </w:r>
            <w:proofErr w:type="spellEnd"/>
            <w:r w:rsidRPr="004E4AD5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c</w:t>
            </w:r>
            <w:r w:rsidRPr="004E4AD5">
              <w:rPr>
                <w:rFonts w:ascii="Calibri" w:hAnsi="Calibri"/>
              </w:rPr>
              <w:t>rore)</w:t>
            </w:r>
          </w:p>
        </w:tc>
      </w:tr>
      <w:tr w:rsidR="003627D8" w:rsidRPr="004E4AD5" w:rsidTr="00535941">
        <w:trPr>
          <w:trHeight w:val="521"/>
        </w:trPr>
        <w:tc>
          <w:tcPr>
            <w:tcW w:w="6321" w:type="dxa"/>
          </w:tcPr>
          <w:p w:rsidR="003627D8" w:rsidRPr="004E4AD5" w:rsidRDefault="0029625F" w:rsidP="0029625F">
            <w:pPr>
              <w:spacing w:after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Tax rates for </w:t>
            </w:r>
            <w:r w:rsidR="003627D8" w:rsidRPr="004E4AD5">
              <w:rPr>
                <w:rFonts w:ascii="Calibri" w:hAnsi="Calibri"/>
              </w:rPr>
              <w:t>MSMEs</w:t>
            </w:r>
            <w:r>
              <w:rPr>
                <w:rFonts w:ascii="Calibri" w:hAnsi="Calibri"/>
              </w:rPr>
              <w:t xml:space="preserve"> with </w:t>
            </w:r>
            <w:r w:rsidR="003627D8" w:rsidRPr="004E4AD5">
              <w:rPr>
                <w:rFonts w:ascii="Calibri" w:hAnsi="Calibri"/>
              </w:rPr>
              <w:t xml:space="preserve">turnover </w:t>
            </w:r>
            <w:r>
              <w:rPr>
                <w:rFonts w:ascii="Calibri" w:hAnsi="Calibri"/>
              </w:rPr>
              <w:t xml:space="preserve">up to </w:t>
            </w:r>
            <w:proofErr w:type="spellStart"/>
            <w:r w:rsidR="003627D8" w:rsidRPr="004E4AD5">
              <w:rPr>
                <w:rFonts w:ascii="Calibri" w:hAnsi="Calibri"/>
              </w:rPr>
              <w:t>Rs</w:t>
            </w:r>
            <w:proofErr w:type="spellEnd"/>
            <w:r w:rsidR="003627D8" w:rsidRPr="004E4AD5">
              <w:rPr>
                <w:rFonts w:ascii="Calibri" w:hAnsi="Calibri"/>
              </w:rPr>
              <w:t>. 50 crore</w:t>
            </w:r>
            <w:r>
              <w:rPr>
                <w:rFonts w:ascii="Calibri" w:hAnsi="Calibri"/>
              </w:rPr>
              <w:t xml:space="preserve"> reduced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7</w:t>
            </w:r>
            <w:r w:rsidR="00E639B6">
              <w:rPr>
                <w:rFonts w:ascii="Calibri" w:hAnsi="Calibri"/>
              </w:rPr>
              <w:t>,</w:t>
            </w:r>
            <w:r w:rsidRPr="004E4AD5">
              <w:rPr>
                <w:rFonts w:ascii="Calibri" w:hAnsi="Calibri"/>
              </w:rPr>
              <w:t>200</w:t>
            </w:r>
          </w:p>
        </w:tc>
      </w:tr>
      <w:tr w:rsidR="003627D8" w:rsidRPr="004E4AD5" w:rsidTr="00535941">
        <w:trPr>
          <w:trHeight w:val="521"/>
        </w:trPr>
        <w:tc>
          <w:tcPr>
            <w:tcW w:w="6321" w:type="dxa"/>
          </w:tcPr>
          <w:p w:rsidR="003627D8" w:rsidRPr="004E4AD5" w:rsidRDefault="003627D8" w:rsidP="00E639B6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 xml:space="preserve">Personal income tax rate cut for </w:t>
            </w:r>
            <w:r w:rsidR="00E639B6">
              <w:rPr>
                <w:rFonts w:ascii="Calibri" w:hAnsi="Calibri"/>
              </w:rPr>
              <w:t xml:space="preserve">those falling in the tax slab </w:t>
            </w:r>
            <w:r w:rsidRPr="004E4AD5">
              <w:rPr>
                <w:rFonts w:ascii="Calibri" w:hAnsi="Calibri"/>
              </w:rPr>
              <w:t>between 2.5 lakh to 5 lakh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15</w:t>
            </w:r>
            <w:r w:rsidR="00E639B6">
              <w:rPr>
                <w:rFonts w:ascii="Calibri" w:hAnsi="Calibri"/>
              </w:rPr>
              <w:t>,</w:t>
            </w:r>
            <w:r w:rsidRPr="004E4AD5">
              <w:rPr>
                <w:rFonts w:ascii="Calibri" w:hAnsi="Calibri"/>
              </w:rPr>
              <w:t>500</w:t>
            </w:r>
          </w:p>
        </w:tc>
      </w:tr>
      <w:tr w:rsidR="003627D8" w:rsidRPr="004E4AD5" w:rsidTr="00535941">
        <w:trPr>
          <w:trHeight w:val="547"/>
        </w:trPr>
        <w:tc>
          <w:tcPr>
            <w:tcW w:w="6321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Total net revenue foregone because of exemptions in direct taxes</w:t>
            </w:r>
          </w:p>
        </w:tc>
        <w:tc>
          <w:tcPr>
            <w:tcW w:w="2846" w:type="dxa"/>
          </w:tcPr>
          <w:p w:rsidR="003627D8" w:rsidRPr="004E4AD5" w:rsidRDefault="003627D8" w:rsidP="00535941">
            <w:pPr>
              <w:spacing w:after="0"/>
              <w:jc w:val="both"/>
              <w:rPr>
                <w:rFonts w:ascii="Calibri" w:hAnsi="Calibri"/>
              </w:rPr>
            </w:pPr>
            <w:r w:rsidRPr="004E4AD5">
              <w:rPr>
                <w:rFonts w:ascii="Calibri" w:hAnsi="Calibri"/>
              </w:rPr>
              <w:t>20,000</w:t>
            </w:r>
            <w:r>
              <w:rPr>
                <w:rFonts w:ascii="Calibri" w:hAnsi="Calibri"/>
              </w:rPr>
              <w:t>*</w:t>
            </w:r>
          </w:p>
        </w:tc>
      </w:tr>
    </w:tbl>
    <w:p w:rsidR="004A3E15" w:rsidRPr="00B25425" w:rsidRDefault="004A3E15" w:rsidP="004A3E15">
      <w:pPr>
        <w:spacing w:after="0"/>
        <w:jc w:val="both"/>
        <w:rPr>
          <w:rFonts w:ascii="Calibri" w:hAnsi="Calibri"/>
          <w:sz w:val="18"/>
          <w:szCs w:val="18"/>
        </w:rPr>
      </w:pPr>
      <w:r w:rsidRPr="004A3E15">
        <w:rPr>
          <w:rFonts w:ascii="Calibri" w:hAnsi="Calibri"/>
          <w:i/>
          <w:sz w:val="18"/>
          <w:szCs w:val="18"/>
        </w:rPr>
        <w:t>Note</w:t>
      </w:r>
      <w:r>
        <w:rPr>
          <w:rFonts w:ascii="Calibri" w:hAnsi="Calibri"/>
          <w:sz w:val="18"/>
          <w:szCs w:val="18"/>
        </w:rPr>
        <w:t>: *</w:t>
      </w:r>
      <w:r w:rsidR="00C52CCA">
        <w:rPr>
          <w:rFonts w:ascii="Calibri" w:hAnsi="Calibri"/>
          <w:sz w:val="18"/>
          <w:szCs w:val="18"/>
        </w:rPr>
        <w:t>The g</w:t>
      </w:r>
      <w:r w:rsidRPr="00B25425">
        <w:rPr>
          <w:rFonts w:ascii="Calibri" w:hAnsi="Calibri"/>
          <w:sz w:val="18"/>
          <w:szCs w:val="18"/>
        </w:rPr>
        <w:t xml:space="preserve">overnment expects to raise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>. 2</w:t>
      </w:r>
      <w:r w:rsidR="00C52CCA">
        <w:rPr>
          <w:rFonts w:ascii="Calibri" w:hAnsi="Calibri"/>
          <w:sz w:val="18"/>
          <w:szCs w:val="18"/>
        </w:rPr>
        <w:t>,</w:t>
      </w:r>
      <w:r w:rsidRPr="00B25425">
        <w:rPr>
          <w:rFonts w:ascii="Calibri" w:hAnsi="Calibri"/>
          <w:sz w:val="18"/>
          <w:szCs w:val="18"/>
        </w:rPr>
        <w:t xml:space="preserve">700 crore out of </w:t>
      </w:r>
      <w:r w:rsidR="00C52CCA">
        <w:rPr>
          <w:rFonts w:ascii="Calibri" w:hAnsi="Calibri"/>
          <w:sz w:val="18"/>
          <w:szCs w:val="18"/>
        </w:rPr>
        <w:t xml:space="preserve">the </w:t>
      </w:r>
      <w:r w:rsidRPr="00B25425">
        <w:rPr>
          <w:rFonts w:ascii="Calibri" w:hAnsi="Calibri"/>
          <w:sz w:val="18"/>
          <w:szCs w:val="18"/>
        </w:rPr>
        <w:t>10% surcharge on annual taxable income between Rs.50</w:t>
      </w:r>
      <w:r>
        <w:rPr>
          <w:rFonts w:ascii="Calibri" w:hAnsi="Calibri"/>
          <w:sz w:val="18"/>
          <w:szCs w:val="18"/>
        </w:rPr>
        <w:t xml:space="preserve"> </w:t>
      </w:r>
      <w:r w:rsidRPr="00B25425">
        <w:rPr>
          <w:rFonts w:ascii="Calibri" w:hAnsi="Calibri"/>
          <w:sz w:val="18"/>
          <w:szCs w:val="18"/>
        </w:rPr>
        <w:t xml:space="preserve">lakh to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 xml:space="preserve">. 1crore and 15% surcharge on income above </w:t>
      </w:r>
      <w:proofErr w:type="spellStart"/>
      <w:r w:rsidRPr="00B25425">
        <w:rPr>
          <w:rFonts w:ascii="Calibri" w:hAnsi="Calibri"/>
          <w:sz w:val="18"/>
          <w:szCs w:val="18"/>
        </w:rPr>
        <w:t>Rs</w:t>
      </w:r>
      <w:proofErr w:type="spellEnd"/>
      <w:r w:rsidRPr="00B25425">
        <w:rPr>
          <w:rFonts w:ascii="Calibri" w:hAnsi="Calibri"/>
          <w:sz w:val="18"/>
          <w:szCs w:val="18"/>
        </w:rPr>
        <w:t xml:space="preserve"> 1 </w:t>
      </w:r>
      <w:proofErr w:type="spellStart"/>
      <w:r w:rsidRPr="00B25425">
        <w:rPr>
          <w:rFonts w:ascii="Calibri" w:hAnsi="Calibri"/>
          <w:sz w:val="18"/>
          <w:szCs w:val="18"/>
        </w:rPr>
        <w:t>crore</w:t>
      </w:r>
      <w:proofErr w:type="spellEnd"/>
      <w:r w:rsidR="00C52CCA">
        <w:rPr>
          <w:rFonts w:ascii="Calibri" w:hAnsi="Calibri"/>
          <w:sz w:val="18"/>
          <w:szCs w:val="18"/>
        </w:rPr>
        <w:t>.</w:t>
      </w:r>
    </w:p>
    <w:p w:rsidR="00956F05" w:rsidRDefault="00956F05" w:rsidP="00956F05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293153">
        <w:rPr>
          <w:rFonts w:ascii="Calibri" w:hAnsi="Calibri"/>
          <w:i/>
          <w:sz w:val="18"/>
          <w:szCs w:val="18"/>
        </w:rPr>
        <w:t xml:space="preserve">Source: </w:t>
      </w:r>
      <w:r w:rsidR="004A3E15" w:rsidRPr="004A3E15">
        <w:rPr>
          <w:rFonts w:ascii="Calibri" w:hAnsi="Calibri"/>
          <w:sz w:val="18"/>
          <w:szCs w:val="18"/>
        </w:rPr>
        <w:t xml:space="preserve">Budget Speech, </w:t>
      </w:r>
      <w:r w:rsidRPr="00293153">
        <w:rPr>
          <w:rFonts w:eastAsia="Times New Roman" w:cstheme="minorHAnsi"/>
          <w:color w:val="222222"/>
          <w:sz w:val="18"/>
          <w:szCs w:val="18"/>
        </w:rPr>
        <w:t xml:space="preserve">Union Budget </w:t>
      </w:r>
      <w:r>
        <w:rPr>
          <w:rFonts w:eastAsia="Times New Roman" w:cstheme="minorHAnsi"/>
          <w:color w:val="222222"/>
          <w:sz w:val="18"/>
          <w:szCs w:val="18"/>
        </w:rPr>
        <w:t>2017-18.</w:t>
      </w:r>
    </w:p>
    <w:p w:rsidR="003627D8" w:rsidRPr="0094502A" w:rsidRDefault="003627D8" w:rsidP="003627D8">
      <w:pPr>
        <w:spacing w:after="0"/>
        <w:jc w:val="both"/>
        <w:rPr>
          <w:rFonts w:ascii="Calibri" w:hAnsi="Calibri"/>
          <w:b/>
          <w:u w:val="single"/>
        </w:rPr>
      </w:pPr>
    </w:p>
    <w:p w:rsidR="003627D8" w:rsidRDefault="003627D8" w:rsidP="00D75814">
      <w:pPr>
        <w:spacing w:after="0"/>
        <w:jc w:val="both"/>
        <w:rPr>
          <w:rFonts w:ascii="Calibri" w:hAnsi="Calibri"/>
          <w:b/>
        </w:rPr>
      </w:pPr>
      <w:r w:rsidRPr="0094502A">
        <w:rPr>
          <w:rFonts w:ascii="Calibri" w:hAnsi="Calibri"/>
          <w:b/>
        </w:rPr>
        <w:t>Revenue Foregone and Fiscal Policy space</w:t>
      </w:r>
    </w:p>
    <w:p w:rsidR="003627D8" w:rsidRPr="0094502A" w:rsidRDefault="003627D8" w:rsidP="00D75814">
      <w:pPr>
        <w:spacing w:after="0"/>
        <w:jc w:val="both"/>
        <w:rPr>
          <w:rFonts w:ascii="Calibri" w:hAnsi="Calibri"/>
          <w:b/>
        </w:rPr>
      </w:pPr>
    </w:p>
    <w:p w:rsidR="003627D8" w:rsidRPr="00830C25" w:rsidRDefault="003627D8" w:rsidP="00D75814">
      <w:pPr>
        <w:spacing w:after="0"/>
        <w:jc w:val="both"/>
        <w:rPr>
          <w:rFonts w:ascii="Calibri" w:hAnsi="Calibri"/>
        </w:rPr>
      </w:pPr>
      <w:r w:rsidRPr="00830C25">
        <w:rPr>
          <w:rFonts w:ascii="Calibri" w:hAnsi="Calibri"/>
        </w:rPr>
        <w:t>T</w:t>
      </w:r>
      <w:r w:rsidR="00C52CCA">
        <w:rPr>
          <w:rFonts w:ascii="Calibri" w:hAnsi="Calibri"/>
        </w:rPr>
        <w:t>he t</w:t>
      </w:r>
      <w:r w:rsidRPr="00830C25">
        <w:rPr>
          <w:rFonts w:ascii="Calibri" w:hAnsi="Calibri"/>
        </w:rPr>
        <w:t xml:space="preserve">otal revenue foregone is projected </w:t>
      </w:r>
      <w:r w:rsidR="004A3E15">
        <w:rPr>
          <w:rFonts w:ascii="Calibri" w:hAnsi="Calibri"/>
        </w:rPr>
        <w:t xml:space="preserve">to be </w:t>
      </w:r>
      <w:proofErr w:type="spellStart"/>
      <w:r w:rsidRPr="00830C25">
        <w:rPr>
          <w:rFonts w:ascii="Calibri" w:hAnsi="Calibri"/>
        </w:rPr>
        <w:t>Rs</w:t>
      </w:r>
      <w:proofErr w:type="spellEnd"/>
      <w:r w:rsidRPr="00830C25">
        <w:rPr>
          <w:rFonts w:ascii="Calibri" w:hAnsi="Calibri"/>
        </w:rPr>
        <w:t>. 3.18</w:t>
      </w:r>
      <w:r w:rsidR="004A3E15">
        <w:rPr>
          <w:rFonts w:ascii="Calibri" w:hAnsi="Calibri"/>
        </w:rPr>
        <w:t xml:space="preserve"> </w:t>
      </w:r>
      <w:r w:rsidRPr="00830C25">
        <w:rPr>
          <w:rFonts w:ascii="Calibri" w:hAnsi="Calibri"/>
        </w:rPr>
        <w:t xml:space="preserve">lakh crore in the year 2016-17, which is estimated as 2.1 percent of India’s GDP. The trend </w:t>
      </w:r>
      <w:r w:rsidR="00861F4C">
        <w:rPr>
          <w:rFonts w:ascii="Calibri" w:hAnsi="Calibri"/>
        </w:rPr>
        <w:t>in</w:t>
      </w:r>
      <w:r w:rsidRPr="00830C25">
        <w:rPr>
          <w:rFonts w:ascii="Calibri" w:hAnsi="Calibri"/>
        </w:rPr>
        <w:t xml:space="preserve"> revenue foregone as a percent of GDP </w:t>
      </w:r>
      <w:r>
        <w:rPr>
          <w:rFonts w:ascii="Calibri" w:hAnsi="Calibri"/>
        </w:rPr>
        <w:t>is presented in the figure below</w:t>
      </w:r>
      <w:r w:rsidRPr="00830C25">
        <w:rPr>
          <w:rFonts w:ascii="Calibri" w:hAnsi="Calibri"/>
        </w:rPr>
        <w:t xml:space="preserve">. </w:t>
      </w:r>
    </w:p>
    <w:p w:rsidR="003627D8" w:rsidRDefault="003627D8" w:rsidP="003627D8">
      <w:pPr>
        <w:spacing w:after="0"/>
        <w:jc w:val="both"/>
        <w:rPr>
          <w:rFonts w:ascii="Calibri" w:hAnsi="Calibri"/>
        </w:rPr>
      </w:pPr>
    </w:p>
    <w:p w:rsidR="003627D8" w:rsidRDefault="003627D8" w:rsidP="003627D8">
      <w:pPr>
        <w:spacing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Figure 1: </w:t>
      </w:r>
      <w:r w:rsidRPr="00830C25">
        <w:rPr>
          <w:rFonts w:ascii="Calibri" w:hAnsi="Calibri"/>
        </w:rPr>
        <w:t xml:space="preserve">Trend of Revenue Foregone as a </w:t>
      </w:r>
      <w:r w:rsidR="008443C9">
        <w:rPr>
          <w:rFonts w:ascii="Calibri" w:hAnsi="Calibri"/>
        </w:rPr>
        <w:t>%</w:t>
      </w:r>
      <w:r w:rsidRPr="00830C25">
        <w:rPr>
          <w:rFonts w:ascii="Calibri" w:hAnsi="Calibri"/>
        </w:rPr>
        <w:t xml:space="preserve"> of GDP </w:t>
      </w:r>
      <w:r>
        <w:rPr>
          <w:rFonts w:ascii="Calibri" w:hAnsi="Calibri"/>
        </w:rPr>
        <w:t>(2011-12 to 2014-15)</w:t>
      </w:r>
    </w:p>
    <w:p w:rsidR="003627D8" w:rsidRDefault="003627D8" w:rsidP="003627D8">
      <w:pPr>
        <w:spacing w:after="0"/>
        <w:jc w:val="both"/>
        <w:rPr>
          <w:rFonts w:ascii="Calibri" w:hAnsi="Calibri"/>
          <w:sz w:val="18"/>
          <w:szCs w:val="18"/>
        </w:rPr>
      </w:pPr>
    </w:p>
    <w:p w:rsidR="003627D8" w:rsidRDefault="00EC0C87" w:rsidP="003627D8">
      <w:pPr>
        <w:spacing w:after="0"/>
        <w:jc w:val="center"/>
        <w:rPr>
          <w:rFonts w:ascii="Calibri" w:hAnsi="Calibri"/>
          <w:noProof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7D74212C" wp14:editId="35E57D42">
            <wp:extent cx="4572000" cy="2828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27D8" w:rsidRDefault="003627D8" w:rsidP="003627D8">
      <w:pPr>
        <w:spacing w:after="0"/>
        <w:jc w:val="center"/>
        <w:rPr>
          <w:rFonts w:ascii="Calibri" w:hAnsi="Calibri"/>
          <w:noProof/>
          <w:sz w:val="18"/>
          <w:szCs w:val="18"/>
        </w:rPr>
      </w:pPr>
    </w:p>
    <w:p w:rsidR="008443C9" w:rsidRDefault="003627D8" w:rsidP="008443C9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830C25">
        <w:rPr>
          <w:rFonts w:ascii="Calibri" w:hAnsi="Calibri"/>
          <w:i/>
          <w:sz w:val="18"/>
          <w:szCs w:val="18"/>
        </w:rPr>
        <w:t xml:space="preserve">Source: </w:t>
      </w:r>
      <w:r w:rsidR="008443C9" w:rsidRPr="00293153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8443C9">
        <w:rPr>
          <w:rFonts w:eastAsia="Times New Roman" w:cstheme="minorHAnsi"/>
          <w:color w:val="222222"/>
          <w:sz w:val="18"/>
          <w:szCs w:val="18"/>
        </w:rPr>
        <w:t>.</w:t>
      </w:r>
    </w:p>
    <w:p w:rsidR="003627D8" w:rsidRPr="00830C25" w:rsidRDefault="003627D8" w:rsidP="003627D8">
      <w:pPr>
        <w:jc w:val="center"/>
        <w:rPr>
          <w:rFonts w:ascii="Calibri" w:hAnsi="Calibri"/>
          <w:sz w:val="18"/>
          <w:szCs w:val="18"/>
        </w:rPr>
      </w:pPr>
    </w:p>
    <w:p w:rsidR="003627D8" w:rsidRDefault="003627D8" w:rsidP="003627D8">
      <w:pPr>
        <w:spacing w:after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Figure 2: </w:t>
      </w:r>
      <w:r w:rsidRPr="00830C25">
        <w:rPr>
          <w:rFonts w:ascii="Calibri" w:hAnsi="Calibri"/>
        </w:rPr>
        <w:t xml:space="preserve">Trend </w:t>
      </w:r>
      <w:r w:rsidR="00861F4C">
        <w:rPr>
          <w:rFonts w:ascii="Calibri" w:hAnsi="Calibri"/>
        </w:rPr>
        <w:t>in</w:t>
      </w:r>
      <w:r w:rsidRPr="00830C25">
        <w:rPr>
          <w:rFonts w:ascii="Calibri" w:hAnsi="Calibri"/>
        </w:rPr>
        <w:t xml:space="preserve"> Revenue Foregone as a percent of GDP </w:t>
      </w:r>
      <w:r>
        <w:rPr>
          <w:rFonts w:ascii="Calibri" w:hAnsi="Calibri"/>
        </w:rPr>
        <w:t>(2015-16 to 2016-17)</w:t>
      </w:r>
    </w:p>
    <w:p w:rsidR="003627D8" w:rsidRDefault="003627D8" w:rsidP="003627D8">
      <w:pPr>
        <w:spacing w:after="0"/>
        <w:jc w:val="center"/>
        <w:rPr>
          <w:rFonts w:ascii="Calibri" w:hAnsi="Calibri"/>
          <w:sz w:val="18"/>
          <w:szCs w:val="18"/>
        </w:rPr>
      </w:pPr>
    </w:p>
    <w:p w:rsidR="003627D8" w:rsidRPr="003F5659" w:rsidRDefault="00AB1921" w:rsidP="003627D8">
      <w:pPr>
        <w:jc w:val="center"/>
        <w:rPr>
          <w:rFonts w:ascii="Calibri" w:hAnsi="Calibri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FC13992" wp14:editId="5936134D">
            <wp:extent cx="4038600" cy="28003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43C9" w:rsidRDefault="003627D8" w:rsidP="008443C9">
      <w:pPr>
        <w:spacing w:after="0"/>
        <w:jc w:val="both"/>
        <w:rPr>
          <w:rFonts w:eastAsia="Times New Roman" w:cstheme="minorHAnsi"/>
          <w:color w:val="222222"/>
          <w:sz w:val="18"/>
          <w:szCs w:val="18"/>
        </w:rPr>
      </w:pPr>
      <w:r w:rsidRPr="00830C25">
        <w:rPr>
          <w:rFonts w:ascii="Calibri" w:hAnsi="Calibri"/>
          <w:i/>
          <w:sz w:val="18"/>
          <w:szCs w:val="18"/>
        </w:rPr>
        <w:t xml:space="preserve">Source: </w:t>
      </w:r>
      <w:r w:rsidR="008443C9" w:rsidRPr="00293153">
        <w:rPr>
          <w:rFonts w:eastAsia="Times New Roman" w:cstheme="minorHAnsi"/>
          <w:color w:val="222222"/>
          <w:sz w:val="18"/>
          <w:szCs w:val="18"/>
        </w:rPr>
        <w:t>Compiled by CBGA from Union Budget documents, various years</w:t>
      </w:r>
      <w:r w:rsidR="008443C9">
        <w:rPr>
          <w:rFonts w:eastAsia="Times New Roman" w:cstheme="minorHAnsi"/>
          <w:color w:val="222222"/>
          <w:sz w:val="18"/>
          <w:szCs w:val="18"/>
        </w:rPr>
        <w:t>.</w:t>
      </w:r>
    </w:p>
    <w:p w:rsidR="003627D8" w:rsidRPr="00830C25" w:rsidRDefault="003627D8" w:rsidP="003627D8">
      <w:pPr>
        <w:jc w:val="center"/>
        <w:rPr>
          <w:rFonts w:ascii="Calibri" w:hAnsi="Calibri"/>
          <w:sz w:val="18"/>
          <w:szCs w:val="18"/>
        </w:rPr>
      </w:pPr>
    </w:p>
    <w:p w:rsidR="003627D8" w:rsidRDefault="00DF4981" w:rsidP="00D75814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As is clear from Figure 1 and Figure 2, </w:t>
      </w:r>
      <w:r w:rsidR="003627D8">
        <w:rPr>
          <w:rFonts w:ascii="Calibri" w:hAnsi="Calibri"/>
        </w:rPr>
        <w:t xml:space="preserve">there </w:t>
      </w:r>
      <w:r>
        <w:rPr>
          <w:rFonts w:ascii="Calibri" w:hAnsi="Calibri"/>
        </w:rPr>
        <w:t xml:space="preserve">has been a </w:t>
      </w:r>
      <w:r w:rsidR="003627D8">
        <w:rPr>
          <w:rFonts w:ascii="Calibri" w:hAnsi="Calibri"/>
        </w:rPr>
        <w:t>sharp d</w:t>
      </w:r>
      <w:r>
        <w:rPr>
          <w:rFonts w:ascii="Calibri" w:hAnsi="Calibri"/>
        </w:rPr>
        <w:t xml:space="preserve">rop in </w:t>
      </w:r>
      <w:r w:rsidR="00490E46">
        <w:rPr>
          <w:rFonts w:ascii="Calibri" w:hAnsi="Calibri"/>
        </w:rPr>
        <w:t xml:space="preserve">the </w:t>
      </w:r>
      <w:r w:rsidR="003627D8">
        <w:rPr>
          <w:rFonts w:ascii="Calibri" w:hAnsi="Calibri"/>
        </w:rPr>
        <w:t xml:space="preserve">revenue foregone to GDP ratio from 4.5 percent </w:t>
      </w:r>
      <w:r w:rsidR="00490E46">
        <w:rPr>
          <w:rFonts w:ascii="Calibri" w:hAnsi="Calibri"/>
        </w:rPr>
        <w:t xml:space="preserve">in 2014-15 </w:t>
      </w:r>
      <w:r w:rsidR="003627D8">
        <w:rPr>
          <w:rFonts w:ascii="Calibri" w:hAnsi="Calibri"/>
        </w:rPr>
        <w:t>to 2.1 percent</w:t>
      </w:r>
      <w:r w:rsidR="00490E46">
        <w:rPr>
          <w:rFonts w:ascii="Calibri" w:hAnsi="Calibri"/>
        </w:rPr>
        <w:t xml:space="preserve"> in 2016-17</w:t>
      </w:r>
      <w:r w:rsidR="003627D8">
        <w:rPr>
          <w:rFonts w:ascii="Calibri" w:hAnsi="Calibri"/>
        </w:rPr>
        <w:t xml:space="preserve">. This decline is primarily </w:t>
      </w:r>
      <w:r w:rsidR="00AB1921">
        <w:rPr>
          <w:rFonts w:ascii="Calibri" w:hAnsi="Calibri"/>
        </w:rPr>
        <w:t xml:space="preserve">owing </w:t>
      </w:r>
      <w:r w:rsidR="00490E46">
        <w:rPr>
          <w:rFonts w:ascii="Calibri" w:hAnsi="Calibri"/>
        </w:rPr>
        <w:t xml:space="preserve">to </w:t>
      </w:r>
      <w:r w:rsidR="003627D8">
        <w:rPr>
          <w:rFonts w:ascii="Calibri" w:hAnsi="Calibri"/>
        </w:rPr>
        <w:t xml:space="preserve">lower estimates of revenue foregone </w:t>
      </w:r>
      <w:r w:rsidR="00490E46">
        <w:rPr>
          <w:rFonts w:ascii="Calibri" w:hAnsi="Calibri"/>
        </w:rPr>
        <w:t xml:space="preserve">on account of </w:t>
      </w:r>
      <w:r w:rsidR="003627D8">
        <w:rPr>
          <w:rFonts w:ascii="Calibri" w:hAnsi="Calibri"/>
        </w:rPr>
        <w:t xml:space="preserve">excise </w:t>
      </w:r>
      <w:r w:rsidR="00490E46">
        <w:rPr>
          <w:rFonts w:ascii="Calibri" w:hAnsi="Calibri"/>
        </w:rPr>
        <w:t xml:space="preserve">duty </w:t>
      </w:r>
      <w:r w:rsidR="003627D8">
        <w:rPr>
          <w:rFonts w:ascii="Calibri" w:hAnsi="Calibri"/>
        </w:rPr>
        <w:t xml:space="preserve">and customs. Between 2014-15 and 2015-16 tax foregone </w:t>
      </w:r>
      <w:r w:rsidR="00D75814">
        <w:rPr>
          <w:rFonts w:ascii="Calibri" w:hAnsi="Calibri"/>
        </w:rPr>
        <w:t xml:space="preserve">on account of </w:t>
      </w:r>
      <w:r w:rsidR="003627D8">
        <w:rPr>
          <w:rFonts w:ascii="Calibri" w:hAnsi="Calibri"/>
        </w:rPr>
        <w:t>excise duty fell from Rs.2</w:t>
      </w:r>
      <w:r w:rsidR="0078127F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 xml:space="preserve">lakh crore to 70,000 crore and in </w:t>
      </w:r>
      <w:r w:rsidR="0078127F">
        <w:rPr>
          <w:rFonts w:ascii="Calibri" w:hAnsi="Calibri"/>
        </w:rPr>
        <w:t xml:space="preserve">the case of </w:t>
      </w:r>
      <w:r w:rsidR="003627D8">
        <w:rPr>
          <w:rFonts w:ascii="Calibri" w:hAnsi="Calibri"/>
        </w:rPr>
        <w:t>customs, tax foregone fell from Rs.2.4</w:t>
      </w:r>
      <w:r w:rsidR="0078127F">
        <w:rPr>
          <w:rFonts w:ascii="Calibri" w:hAnsi="Calibri"/>
        </w:rPr>
        <w:t xml:space="preserve"> </w:t>
      </w:r>
      <w:r w:rsidR="003627D8">
        <w:rPr>
          <w:rFonts w:ascii="Calibri" w:hAnsi="Calibri"/>
        </w:rPr>
        <w:t>lakh crore to Rs.80</w:t>
      </w:r>
      <w:r w:rsidR="0078127F">
        <w:rPr>
          <w:rFonts w:ascii="Calibri" w:hAnsi="Calibri"/>
        </w:rPr>
        <w:t>,</w:t>
      </w:r>
      <w:r w:rsidR="003627D8">
        <w:rPr>
          <w:rFonts w:ascii="Calibri" w:hAnsi="Calibri"/>
        </w:rPr>
        <w:t xml:space="preserve">000 crore. </w:t>
      </w:r>
      <w:r w:rsidR="00D75814">
        <w:rPr>
          <w:rFonts w:ascii="Calibri" w:hAnsi="Calibri"/>
        </w:rPr>
        <w:t>As mentioned in the Union B</w:t>
      </w:r>
      <w:r w:rsidR="003627D8">
        <w:rPr>
          <w:rFonts w:ascii="Calibri" w:hAnsi="Calibri"/>
        </w:rPr>
        <w:t>udget 2017-18</w:t>
      </w:r>
      <w:r w:rsidR="00D75814">
        <w:rPr>
          <w:rFonts w:ascii="Calibri" w:hAnsi="Calibri"/>
        </w:rPr>
        <w:t xml:space="preserve">, </w:t>
      </w:r>
      <w:r w:rsidR="003627D8">
        <w:rPr>
          <w:rFonts w:ascii="Calibri" w:hAnsi="Calibri"/>
        </w:rPr>
        <w:lastRenderedPageBreak/>
        <w:t>th</w:t>
      </w:r>
      <w:r w:rsidR="00D75814">
        <w:rPr>
          <w:rFonts w:ascii="Calibri" w:hAnsi="Calibri"/>
        </w:rPr>
        <w:t>e shortfall is mainly due to a</w:t>
      </w:r>
      <w:r w:rsidR="003627D8">
        <w:rPr>
          <w:rFonts w:ascii="Calibri" w:hAnsi="Calibri"/>
        </w:rPr>
        <w:t xml:space="preserve"> change in </w:t>
      </w:r>
      <w:r w:rsidR="00D75814">
        <w:rPr>
          <w:rFonts w:ascii="Calibri" w:hAnsi="Calibri"/>
        </w:rPr>
        <w:t xml:space="preserve">the </w:t>
      </w:r>
      <w:r w:rsidR="003627D8">
        <w:rPr>
          <w:rFonts w:ascii="Calibri" w:hAnsi="Calibri"/>
        </w:rPr>
        <w:t xml:space="preserve">methodology </w:t>
      </w:r>
      <w:r w:rsidR="00D75814">
        <w:rPr>
          <w:rFonts w:ascii="Calibri" w:hAnsi="Calibri"/>
        </w:rPr>
        <w:t xml:space="preserve">for </w:t>
      </w:r>
      <w:r w:rsidR="003627D8">
        <w:rPr>
          <w:rFonts w:ascii="Calibri" w:hAnsi="Calibri"/>
        </w:rPr>
        <w:t>estimatin</w:t>
      </w:r>
      <w:r w:rsidR="00D75814">
        <w:rPr>
          <w:rFonts w:ascii="Calibri" w:hAnsi="Calibri"/>
        </w:rPr>
        <w:t>g</w:t>
      </w:r>
      <w:r w:rsidR="003627D8">
        <w:rPr>
          <w:rFonts w:ascii="Calibri" w:hAnsi="Calibri"/>
        </w:rPr>
        <w:t xml:space="preserve"> excise and customs revenue foregone. Therefore, the revenue foregone estimates in the year 2014-15 and the subsequent years are not strictly comparable. </w:t>
      </w:r>
    </w:p>
    <w:p w:rsidR="00A67B57" w:rsidRDefault="00A67B57" w:rsidP="00D75814">
      <w:pPr>
        <w:spacing w:after="0"/>
        <w:jc w:val="both"/>
        <w:rPr>
          <w:rFonts w:ascii="Calibri" w:hAnsi="Calibri"/>
        </w:rPr>
      </w:pPr>
    </w:p>
    <w:p w:rsidR="00E811DD" w:rsidRPr="00BE227B" w:rsidRDefault="00A67B57" w:rsidP="00E811DD">
      <w:pPr>
        <w:autoSpaceDE w:val="0"/>
        <w:autoSpaceDN w:val="0"/>
        <w:adjustRightInd w:val="0"/>
        <w:spacing w:after="0"/>
        <w:jc w:val="both"/>
      </w:pPr>
      <w:r w:rsidRPr="00281613">
        <w:rPr>
          <w:rFonts w:ascii="Calibri" w:hAnsi="Calibri"/>
        </w:rPr>
        <w:t xml:space="preserve">As mentioned earlier, </w:t>
      </w:r>
      <w:r w:rsidR="00B9205F" w:rsidRPr="00281613">
        <w:rPr>
          <w:rFonts w:ascii="Calibri" w:hAnsi="Calibri"/>
        </w:rPr>
        <w:t xml:space="preserve">the total revenue foregone in the year amounts to 2.1 percent of GDP. When compared to the projected </w:t>
      </w:r>
      <w:r w:rsidR="00D75814" w:rsidRPr="00281613">
        <w:rPr>
          <w:rFonts w:ascii="Calibri" w:hAnsi="Calibri"/>
        </w:rPr>
        <w:t xml:space="preserve">fiscal deficit </w:t>
      </w:r>
      <w:r w:rsidR="00B9205F" w:rsidRPr="00281613">
        <w:rPr>
          <w:rFonts w:ascii="Calibri" w:hAnsi="Calibri"/>
        </w:rPr>
        <w:t xml:space="preserve">of </w:t>
      </w:r>
      <w:r w:rsidR="00D75814" w:rsidRPr="00281613">
        <w:rPr>
          <w:rFonts w:ascii="Calibri" w:hAnsi="Calibri"/>
        </w:rPr>
        <w:t xml:space="preserve">3.2 percent of GDP </w:t>
      </w:r>
      <w:r w:rsidR="00B9205F" w:rsidRPr="00281613">
        <w:rPr>
          <w:rFonts w:ascii="Calibri" w:hAnsi="Calibri"/>
        </w:rPr>
        <w:t xml:space="preserve">in 2017-18 (BE), </w:t>
      </w:r>
      <w:r w:rsidR="00684934" w:rsidRPr="00281613">
        <w:rPr>
          <w:rFonts w:ascii="Calibri" w:hAnsi="Calibri"/>
        </w:rPr>
        <w:t xml:space="preserve">the revenue foregone </w:t>
      </w:r>
      <w:r w:rsidR="00D75814" w:rsidRPr="00281613">
        <w:rPr>
          <w:rFonts w:ascii="Calibri" w:hAnsi="Calibri"/>
        </w:rPr>
        <w:t xml:space="preserve">does seem like </w:t>
      </w:r>
      <w:r w:rsidR="00684934" w:rsidRPr="00281613">
        <w:rPr>
          <w:rFonts w:ascii="Calibri" w:hAnsi="Calibri"/>
        </w:rPr>
        <w:t xml:space="preserve">a </w:t>
      </w:r>
      <w:r w:rsidR="00D75814" w:rsidRPr="00281613">
        <w:rPr>
          <w:rFonts w:ascii="Calibri" w:hAnsi="Calibri"/>
        </w:rPr>
        <w:t>largesse which may not always be justified.</w:t>
      </w:r>
      <w:r w:rsidR="00684934" w:rsidRPr="00281613">
        <w:rPr>
          <w:rFonts w:ascii="Calibri" w:hAnsi="Calibri"/>
        </w:rPr>
        <w:t xml:space="preserve"> </w:t>
      </w:r>
      <w:r w:rsidR="003627D8" w:rsidRPr="00281613">
        <w:rPr>
          <w:rFonts w:ascii="Calibri" w:hAnsi="Calibri"/>
        </w:rPr>
        <w:t>The purpose of providing tax incentives is sometimes self</w:t>
      </w:r>
      <w:r w:rsidR="00684934" w:rsidRPr="00281613">
        <w:rPr>
          <w:rFonts w:ascii="Calibri" w:hAnsi="Calibri"/>
        </w:rPr>
        <w:t>-</w:t>
      </w:r>
      <w:r w:rsidR="003627D8" w:rsidRPr="00281613">
        <w:rPr>
          <w:rFonts w:ascii="Calibri" w:hAnsi="Calibri"/>
        </w:rPr>
        <w:t>defeating</w:t>
      </w:r>
      <w:r w:rsidR="00684934" w:rsidRPr="00281613">
        <w:rPr>
          <w:rFonts w:ascii="Calibri" w:hAnsi="Calibri"/>
        </w:rPr>
        <w:t xml:space="preserve">, as </w:t>
      </w:r>
      <w:r w:rsidR="003627D8" w:rsidRPr="00281613">
        <w:rPr>
          <w:rFonts w:ascii="Calibri" w:hAnsi="Calibri"/>
        </w:rPr>
        <w:t xml:space="preserve">all tax incentives do not </w:t>
      </w:r>
      <w:r w:rsidR="00684934" w:rsidRPr="00281613">
        <w:rPr>
          <w:rFonts w:ascii="Calibri" w:hAnsi="Calibri"/>
        </w:rPr>
        <w:t xml:space="preserve">necessarily </w:t>
      </w:r>
      <w:r w:rsidR="003627D8" w:rsidRPr="00281613">
        <w:rPr>
          <w:rFonts w:ascii="Calibri" w:hAnsi="Calibri"/>
        </w:rPr>
        <w:t xml:space="preserve">lead to development. </w:t>
      </w:r>
      <w:r w:rsidR="00E811DD" w:rsidRPr="00BE227B">
        <w:t>There is no doubt that if some of the tax incentives provided</w:t>
      </w:r>
      <w:r w:rsidR="00E811DD">
        <w:t xml:space="preserve"> (particularly to the Corporate sector)</w:t>
      </w:r>
      <w:r w:rsidR="00E811DD" w:rsidRPr="00BE227B">
        <w:t xml:space="preserve"> could be rationalised, it would have significant impact on total revenue earnings of the government and additional fiscal space </w:t>
      </w:r>
      <w:r w:rsidR="00E811DD" w:rsidRPr="00BE227B">
        <w:rPr>
          <w:rFonts w:cs="ArialMT"/>
          <w:lang w:val="en-US"/>
        </w:rPr>
        <w:t>permitting enhanced expenditure allocations</w:t>
      </w:r>
      <w:r w:rsidR="00E811DD" w:rsidRPr="00BE227B">
        <w:t xml:space="preserve">. </w:t>
      </w:r>
    </w:p>
    <w:p w:rsidR="00792821" w:rsidRPr="00BE227B" w:rsidRDefault="00792821" w:rsidP="00BE227B">
      <w:pPr>
        <w:spacing w:after="0"/>
        <w:jc w:val="both"/>
      </w:pPr>
    </w:p>
    <w:sectPr w:rsidR="00792821" w:rsidRPr="00BE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Admin" w:date="2017-02-02T06:34:00Z" w:initials="A">
    <w:p w:rsidR="00044631" w:rsidRDefault="00044631">
      <w:pPr>
        <w:pStyle w:val="CommentText"/>
      </w:pPr>
      <w:r>
        <w:rPr>
          <w:rStyle w:val="CommentReference"/>
        </w:rPr>
        <w:annotationRef/>
      </w:r>
      <w:r w:rsidRPr="00044631">
        <w:t>This appears opinionated in the absence of any citation.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4B98"/>
    <w:multiLevelType w:val="hybridMultilevel"/>
    <w:tmpl w:val="18BAE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63BB2"/>
    <w:multiLevelType w:val="hybridMultilevel"/>
    <w:tmpl w:val="045ECA5E"/>
    <w:lvl w:ilvl="0" w:tplc="1D023880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0F"/>
    <w:rsid w:val="00015084"/>
    <w:rsid w:val="00044631"/>
    <w:rsid w:val="00064814"/>
    <w:rsid w:val="000736D9"/>
    <w:rsid w:val="000837EE"/>
    <w:rsid w:val="000A534D"/>
    <w:rsid w:val="000B35C2"/>
    <w:rsid w:val="000D7A55"/>
    <w:rsid w:val="000E271C"/>
    <w:rsid w:val="0010078E"/>
    <w:rsid w:val="001026FD"/>
    <w:rsid w:val="00115016"/>
    <w:rsid w:val="00116C70"/>
    <w:rsid w:val="00131E3C"/>
    <w:rsid w:val="0016637D"/>
    <w:rsid w:val="00172EF4"/>
    <w:rsid w:val="001B2BE4"/>
    <w:rsid w:val="001C21C1"/>
    <w:rsid w:val="001E487C"/>
    <w:rsid w:val="00203A76"/>
    <w:rsid w:val="00242666"/>
    <w:rsid w:val="002561C6"/>
    <w:rsid w:val="00277BB1"/>
    <w:rsid w:val="00281613"/>
    <w:rsid w:val="00283369"/>
    <w:rsid w:val="00293153"/>
    <w:rsid w:val="0029625F"/>
    <w:rsid w:val="002D4D4D"/>
    <w:rsid w:val="003627D8"/>
    <w:rsid w:val="0037043E"/>
    <w:rsid w:val="003A1A5B"/>
    <w:rsid w:val="00403170"/>
    <w:rsid w:val="00407B74"/>
    <w:rsid w:val="00450389"/>
    <w:rsid w:val="00456599"/>
    <w:rsid w:val="00480638"/>
    <w:rsid w:val="00490E46"/>
    <w:rsid w:val="004963A4"/>
    <w:rsid w:val="004A1FC4"/>
    <w:rsid w:val="004A3E15"/>
    <w:rsid w:val="004A4D54"/>
    <w:rsid w:val="004A5DB9"/>
    <w:rsid w:val="004C28AD"/>
    <w:rsid w:val="004D3BF9"/>
    <w:rsid w:val="00506726"/>
    <w:rsid w:val="005119CB"/>
    <w:rsid w:val="00544504"/>
    <w:rsid w:val="00547B2B"/>
    <w:rsid w:val="00552948"/>
    <w:rsid w:val="005C62DF"/>
    <w:rsid w:val="005C6E69"/>
    <w:rsid w:val="005D2323"/>
    <w:rsid w:val="005E1287"/>
    <w:rsid w:val="006223F4"/>
    <w:rsid w:val="00637CAE"/>
    <w:rsid w:val="00644D56"/>
    <w:rsid w:val="00652068"/>
    <w:rsid w:val="00674EF1"/>
    <w:rsid w:val="00676482"/>
    <w:rsid w:val="00684934"/>
    <w:rsid w:val="00686F92"/>
    <w:rsid w:val="006A2605"/>
    <w:rsid w:val="006B4C87"/>
    <w:rsid w:val="006C7175"/>
    <w:rsid w:val="006F76E3"/>
    <w:rsid w:val="007009D6"/>
    <w:rsid w:val="0070624D"/>
    <w:rsid w:val="00706EAF"/>
    <w:rsid w:val="007101E1"/>
    <w:rsid w:val="00715104"/>
    <w:rsid w:val="007333E1"/>
    <w:rsid w:val="00771552"/>
    <w:rsid w:val="0078127F"/>
    <w:rsid w:val="00782DC8"/>
    <w:rsid w:val="0078513F"/>
    <w:rsid w:val="00785342"/>
    <w:rsid w:val="00792821"/>
    <w:rsid w:val="007A398E"/>
    <w:rsid w:val="007A4318"/>
    <w:rsid w:val="007B100F"/>
    <w:rsid w:val="007B4E19"/>
    <w:rsid w:val="007B58BB"/>
    <w:rsid w:val="007E0116"/>
    <w:rsid w:val="007E4DB6"/>
    <w:rsid w:val="007F0C0D"/>
    <w:rsid w:val="008142C5"/>
    <w:rsid w:val="0083416F"/>
    <w:rsid w:val="008443C9"/>
    <w:rsid w:val="0085525D"/>
    <w:rsid w:val="0085753A"/>
    <w:rsid w:val="00861F4C"/>
    <w:rsid w:val="008726DE"/>
    <w:rsid w:val="0087527C"/>
    <w:rsid w:val="00883DA2"/>
    <w:rsid w:val="00896EB5"/>
    <w:rsid w:val="008A16A6"/>
    <w:rsid w:val="008A528B"/>
    <w:rsid w:val="008A5DF8"/>
    <w:rsid w:val="008B0A47"/>
    <w:rsid w:val="008C7816"/>
    <w:rsid w:val="008D2A37"/>
    <w:rsid w:val="008E084A"/>
    <w:rsid w:val="008E3D97"/>
    <w:rsid w:val="008F07E7"/>
    <w:rsid w:val="008F70AB"/>
    <w:rsid w:val="00902BB4"/>
    <w:rsid w:val="00956F05"/>
    <w:rsid w:val="009611A0"/>
    <w:rsid w:val="00966F9D"/>
    <w:rsid w:val="00971343"/>
    <w:rsid w:val="00973A86"/>
    <w:rsid w:val="00984ED1"/>
    <w:rsid w:val="00991E81"/>
    <w:rsid w:val="009A75E3"/>
    <w:rsid w:val="009C3C3C"/>
    <w:rsid w:val="009C54E2"/>
    <w:rsid w:val="009E19B0"/>
    <w:rsid w:val="009F4537"/>
    <w:rsid w:val="009F729B"/>
    <w:rsid w:val="00A1381A"/>
    <w:rsid w:val="00A21891"/>
    <w:rsid w:val="00A321B3"/>
    <w:rsid w:val="00A35070"/>
    <w:rsid w:val="00A41ADD"/>
    <w:rsid w:val="00A45887"/>
    <w:rsid w:val="00A559C4"/>
    <w:rsid w:val="00A67B57"/>
    <w:rsid w:val="00A7434F"/>
    <w:rsid w:val="00AB0F0A"/>
    <w:rsid w:val="00AB1921"/>
    <w:rsid w:val="00AD1900"/>
    <w:rsid w:val="00AF0C40"/>
    <w:rsid w:val="00AF4A2A"/>
    <w:rsid w:val="00B01DCD"/>
    <w:rsid w:val="00B1232C"/>
    <w:rsid w:val="00B12B11"/>
    <w:rsid w:val="00B134CA"/>
    <w:rsid w:val="00B51DE6"/>
    <w:rsid w:val="00B57A24"/>
    <w:rsid w:val="00B57EEC"/>
    <w:rsid w:val="00B61A67"/>
    <w:rsid w:val="00B9184C"/>
    <w:rsid w:val="00B9205F"/>
    <w:rsid w:val="00BB6568"/>
    <w:rsid w:val="00BD2659"/>
    <w:rsid w:val="00BD5F9A"/>
    <w:rsid w:val="00BD6DD1"/>
    <w:rsid w:val="00BE227B"/>
    <w:rsid w:val="00C03038"/>
    <w:rsid w:val="00C15504"/>
    <w:rsid w:val="00C41AE9"/>
    <w:rsid w:val="00C422DC"/>
    <w:rsid w:val="00C453E3"/>
    <w:rsid w:val="00C47FF8"/>
    <w:rsid w:val="00C52CCA"/>
    <w:rsid w:val="00C623A2"/>
    <w:rsid w:val="00C64313"/>
    <w:rsid w:val="00CB492A"/>
    <w:rsid w:val="00CC421F"/>
    <w:rsid w:val="00D03773"/>
    <w:rsid w:val="00D10BD7"/>
    <w:rsid w:val="00D248F7"/>
    <w:rsid w:val="00D6391F"/>
    <w:rsid w:val="00D75814"/>
    <w:rsid w:val="00DC1385"/>
    <w:rsid w:val="00DD33C8"/>
    <w:rsid w:val="00DD7BED"/>
    <w:rsid w:val="00DE0C30"/>
    <w:rsid w:val="00DE17C5"/>
    <w:rsid w:val="00DF4981"/>
    <w:rsid w:val="00DF73CA"/>
    <w:rsid w:val="00E1380F"/>
    <w:rsid w:val="00E26A69"/>
    <w:rsid w:val="00E3213F"/>
    <w:rsid w:val="00E52D27"/>
    <w:rsid w:val="00E639B6"/>
    <w:rsid w:val="00E811DD"/>
    <w:rsid w:val="00E86053"/>
    <w:rsid w:val="00EB053E"/>
    <w:rsid w:val="00EB3863"/>
    <w:rsid w:val="00EB3904"/>
    <w:rsid w:val="00EB3E9A"/>
    <w:rsid w:val="00EC0C87"/>
    <w:rsid w:val="00EC45E6"/>
    <w:rsid w:val="00EC6956"/>
    <w:rsid w:val="00EE28A8"/>
    <w:rsid w:val="00EE47F0"/>
    <w:rsid w:val="00F001D8"/>
    <w:rsid w:val="00F04524"/>
    <w:rsid w:val="00F14F67"/>
    <w:rsid w:val="00F553E4"/>
    <w:rsid w:val="00F55A10"/>
    <w:rsid w:val="00F757B1"/>
    <w:rsid w:val="00F835F0"/>
    <w:rsid w:val="00F900A8"/>
    <w:rsid w:val="00FB3473"/>
    <w:rsid w:val="00FD56B9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55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55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4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63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631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55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55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4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63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631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ALINI%20CBGA\BUDGET%202017-18\Tax%20Exemptions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MALINI%20CBGA\BUDGET%202017-18\Tax%20Exemptions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002187226596743E-2"/>
          <c:y val="3.2766477107028284E-2"/>
          <c:w val="0.91169225721784775"/>
          <c:h val="0.874401793525809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'[Tax Exemptions Analysis.xlsx]rev_forgone'!$M$16</c:f>
              <c:strCache>
                <c:ptCount val="1"/>
                <c:pt idx="0">
                  <c:v>Revenue Foregone - GDP ratio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'[Tax Exemptions Analysis.xlsx]rev_forgone'!$L$17:$L$20</c:f>
              <c:strCache>
                <c:ptCount val="4"/>
                <c:pt idx="0">
                  <c:v>2011-12</c:v>
                </c:pt>
                <c:pt idx="1">
                  <c:v>2012-13</c:v>
                </c:pt>
                <c:pt idx="2">
                  <c:v>2013-14 </c:v>
                </c:pt>
                <c:pt idx="3">
                  <c:v>2014-15</c:v>
                </c:pt>
              </c:strCache>
            </c:strRef>
          </c:cat>
          <c:val>
            <c:numRef>
              <c:f>'[Tax Exemptions Analysis.xlsx]rev_forgone'!$M$17:$M$20</c:f>
              <c:numCache>
                <c:formatCode>0.0</c:formatCode>
                <c:ptCount val="4"/>
                <c:pt idx="0">
                  <c:v>6.1078333098100863</c:v>
                </c:pt>
                <c:pt idx="1">
                  <c:v>5.6927256612185264</c:v>
                </c:pt>
                <c:pt idx="2">
                  <c:v>4.8945622955626833</c:v>
                </c:pt>
                <c:pt idx="3">
                  <c:v>4.4584223149429834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824256"/>
        <c:axId val="89830144"/>
      </c:barChart>
      <c:catAx>
        <c:axId val="89824256"/>
        <c:scaling>
          <c:orientation val="minMax"/>
        </c:scaling>
        <c:delete val="0"/>
        <c:axPos val="b"/>
        <c:majorTickMark val="out"/>
        <c:minorTickMark val="none"/>
        <c:tickLblPos val="nextTo"/>
        <c:crossAx val="89830144"/>
        <c:crosses val="autoZero"/>
        <c:auto val="1"/>
        <c:lblAlgn val="ctr"/>
        <c:lblOffset val="100"/>
        <c:noMultiLvlLbl val="0"/>
      </c:catAx>
      <c:valAx>
        <c:axId val="89830144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crossAx val="898242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513888888888925"/>
          <c:y val="6.2058180227471574E-2"/>
          <c:w val="0.32280577427821555"/>
          <c:h val="0.157158637998533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713167929480558E-2"/>
          <c:y val="2.7675826236006215E-2"/>
          <c:w val="0.91056356163026697"/>
          <c:h val="0.881386969485956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'[Tax Exemptions Analysis.xlsx]rev_forgone'!$M$16</c:f>
              <c:strCache>
                <c:ptCount val="1"/>
                <c:pt idx="0">
                  <c:v>Revenue Foregone - GDP ratio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4.1666666666666664E-2"/>
                  <c:y val="-6.01851851851850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3.333333333333334E-2"/>
                  <c:y val="-5.55555555555554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'[Tax Exemptions Analysis.xlsx]rev_forgone'!$L$21:$L$22</c:f>
              <c:strCache>
                <c:ptCount val="2"/>
                <c:pt idx="0">
                  <c:v>2015-16</c:v>
                </c:pt>
                <c:pt idx="1">
                  <c:v>2016-17_pr</c:v>
                </c:pt>
              </c:strCache>
            </c:strRef>
          </c:cat>
          <c:val>
            <c:numRef>
              <c:f>'[Tax Exemptions Analysis.xlsx]rev_forgone'!$M$21:$M$22</c:f>
              <c:numCache>
                <c:formatCode>0.0</c:formatCode>
                <c:ptCount val="2"/>
                <c:pt idx="0">
                  <c:v>2.0994007384537898</c:v>
                </c:pt>
                <c:pt idx="1">
                  <c:v>2.1117010998492978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875200"/>
        <c:axId val="89876736"/>
      </c:barChart>
      <c:catAx>
        <c:axId val="8987520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89876736"/>
        <c:crosses val="autoZero"/>
        <c:auto val="1"/>
        <c:lblAlgn val="ctr"/>
        <c:lblOffset val="100"/>
        <c:noMultiLvlLbl val="0"/>
      </c:catAx>
      <c:valAx>
        <c:axId val="89876736"/>
        <c:scaling>
          <c:orientation val="minMax"/>
          <c:max val="4"/>
          <c:min val="1"/>
        </c:scaling>
        <c:delete val="0"/>
        <c:axPos val="l"/>
        <c:numFmt formatCode="0.0" sourceLinked="1"/>
        <c:majorTickMark val="out"/>
        <c:minorTickMark val="none"/>
        <c:tickLblPos val="low"/>
        <c:txPr>
          <a:bodyPr/>
          <a:lstStyle/>
          <a:p>
            <a:pPr>
              <a:defRPr sz="1200"/>
            </a:pPr>
            <a:endParaRPr lang="en-US"/>
          </a:p>
        </c:txPr>
        <c:crossAx val="898752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911949685534591"/>
          <c:y val="5.5179531130037332E-2"/>
          <c:w val="0.34276729559748431"/>
          <c:h val="0.15876229756994675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</dc:creator>
  <cp:lastModifiedBy>Admin</cp:lastModifiedBy>
  <cp:revision>8</cp:revision>
  <dcterms:created xsi:type="dcterms:W3CDTF">2017-02-02T00:50:00Z</dcterms:created>
  <dcterms:modified xsi:type="dcterms:W3CDTF">2017-02-02T01:08:00Z</dcterms:modified>
</cp:coreProperties>
</file>